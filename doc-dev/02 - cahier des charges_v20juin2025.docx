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39EEE" w14:textId="6FFD8AE5" w:rsidR="00C361AF" w:rsidRPr="009B42C1" w:rsidRDefault="00C361AF" w:rsidP="009B42C1">
      <w:pPr>
        <w:pStyle w:val="Corpsdetexte"/>
        <w:autoSpaceDE w:val="0"/>
        <w:autoSpaceDN w:val="0"/>
        <w:adjustRightInd w:val="0"/>
        <w:spacing w:line="276" w:lineRule="auto"/>
        <w:jc w:val="both"/>
        <w:rPr>
          <w:rFonts w:ascii="Century Gothic" w:hAnsi="Century Gothic" w:cs="Arial"/>
          <w:bCs/>
          <w:i/>
          <w:iCs/>
          <w:sz w:val="28"/>
          <w:szCs w:val="28"/>
        </w:rPr>
      </w:pPr>
      <w:r w:rsidRPr="009B42C1">
        <w:rPr>
          <w:rFonts w:ascii="Century Gothic" w:hAnsi="Century Gothic" w:cs="Arial"/>
          <w:bCs/>
          <w:i/>
          <w:iCs/>
          <w:sz w:val="22"/>
          <w:szCs w:val="21"/>
        </w:rPr>
        <w:t xml:space="preserve">Version </w:t>
      </w:r>
      <w:r w:rsidR="004862BC" w:rsidRPr="009B42C1">
        <w:rPr>
          <w:rFonts w:ascii="Century Gothic" w:hAnsi="Century Gothic" w:cs="Arial"/>
          <w:bCs/>
          <w:i/>
          <w:iCs/>
          <w:sz w:val="22"/>
          <w:szCs w:val="21"/>
        </w:rPr>
        <w:t>1</w:t>
      </w:r>
      <w:r w:rsidRPr="009B42C1">
        <w:rPr>
          <w:rFonts w:ascii="Century Gothic" w:hAnsi="Century Gothic" w:cs="Arial"/>
          <w:bCs/>
          <w:i/>
          <w:iCs/>
          <w:sz w:val="22"/>
          <w:szCs w:val="21"/>
        </w:rPr>
        <w:t>.</w:t>
      </w:r>
      <w:ins w:id="0" w:author="Microsoft Office User" w:date="2025-06-20T05:57:00Z">
        <w:r w:rsidR="00A35298">
          <w:rPr>
            <w:rFonts w:ascii="Century Gothic" w:hAnsi="Century Gothic" w:cs="Arial"/>
            <w:bCs/>
            <w:i/>
            <w:iCs/>
            <w:sz w:val="22"/>
            <w:szCs w:val="21"/>
          </w:rPr>
          <w:t>1</w:t>
        </w:r>
      </w:ins>
      <w:del w:id="1" w:author="Microsoft Office User" w:date="2025-06-20T05:57:00Z">
        <w:r w:rsidRPr="009B42C1" w:rsidDel="00A35298">
          <w:rPr>
            <w:rFonts w:ascii="Century Gothic" w:hAnsi="Century Gothic" w:cs="Arial"/>
            <w:bCs/>
            <w:i/>
            <w:iCs/>
            <w:sz w:val="22"/>
            <w:szCs w:val="21"/>
          </w:rPr>
          <w:delText>0</w:delText>
        </w:r>
      </w:del>
    </w:p>
    <w:p w14:paraId="65A4FA7C" w14:textId="77777777"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38"/>
          <w:szCs w:val="48"/>
        </w:rPr>
      </w:pPr>
    </w:p>
    <w:p w14:paraId="052A41B7" w14:textId="77777777" w:rsidR="00C361AF" w:rsidRPr="009B42C1" w:rsidRDefault="00C361AF" w:rsidP="009B42C1">
      <w:pPr>
        <w:autoSpaceDE w:val="0"/>
        <w:autoSpaceDN w:val="0"/>
        <w:adjustRightInd w:val="0"/>
        <w:spacing w:line="276" w:lineRule="auto"/>
        <w:jc w:val="both"/>
        <w:rPr>
          <w:rFonts w:ascii="Century Gothic" w:hAnsi="Century Gothic" w:cs="Century Gothic"/>
          <w:color w:val="002060"/>
          <w:sz w:val="48"/>
          <w:szCs w:val="48"/>
        </w:rPr>
      </w:pPr>
      <w:r w:rsidRPr="009B42C1">
        <w:rPr>
          <w:rFonts w:ascii="Century Gothic" w:hAnsi="Century Gothic" w:cs="Century Gothic"/>
          <w:i/>
          <w:iCs/>
          <w:color w:val="002060"/>
          <w:sz w:val="36"/>
          <w:szCs w:val="36"/>
        </w:rPr>
        <w:t>Cahier des charges</w:t>
      </w:r>
    </w:p>
    <w:p w14:paraId="2B4CA2E7" w14:textId="017D6A9D" w:rsidR="00C361AF" w:rsidRPr="009B42C1" w:rsidRDefault="00D17D02"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r w:rsidRPr="009B42C1">
        <w:rPr>
          <w:rFonts w:ascii="Century Gothic" w:hAnsi="Century Gothic" w:cs="Century Gothic"/>
          <w:b/>
          <w:bCs/>
          <w:color w:val="002060"/>
          <w:sz w:val="72"/>
          <w:szCs w:val="72"/>
        </w:rPr>
        <w:t>MINISTÈRE DE L’INTÉRIEUR</w:t>
      </w:r>
      <w:ins w:id="2" w:author="Microsoft Office User" w:date="2025-06-20T05:56:00Z">
        <w:r w:rsidR="00A35298">
          <w:rPr>
            <w:rFonts w:ascii="Century Gothic" w:hAnsi="Century Gothic" w:cs="Century Gothic"/>
            <w:b/>
            <w:bCs/>
            <w:color w:val="002060"/>
            <w:sz w:val="72"/>
            <w:szCs w:val="72"/>
          </w:rPr>
          <w:t xml:space="preserve">, </w:t>
        </w:r>
      </w:ins>
      <w:del w:id="3" w:author="Microsoft Office User" w:date="2025-06-20T05:56:00Z">
        <w:r w:rsidRPr="009B42C1" w:rsidDel="00A35298">
          <w:rPr>
            <w:rFonts w:ascii="Century Gothic" w:hAnsi="Century Gothic" w:cs="Century Gothic"/>
            <w:b/>
            <w:bCs/>
            <w:color w:val="002060"/>
            <w:sz w:val="72"/>
            <w:szCs w:val="72"/>
          </w:rPr>
          <w:delText xml:space="preserve"> ET</w:delText>
        </w:r>
      </w:del>
      <w:r w:rsidRPr="009B42C1">
        <w:rPr>
          <w:rFonts w:ascii="Century Gothic" w:hAnsi="Century Gothic" w:cs="Century Gothic"/>
          <w:b/>
          <w:bCs/>
          <w:color w:val="002060"/>
          <w:sz w:val="72"/>
          <w:szCs w:val="72"/>
        </w:rPr>
        <w:t xml:space="preserve"> DE LA SECURITÉ </w:t>
      </w:r>
      <w:ins w:id="4" w:author="Microsoft Office User" w:date="2025-06-20T05:56:00Z">
        <w:r w:rsidR="00A35298">
          <w:rPr>
            <w:rFonts w:ascii="Century Gothic" w:hAnsi="Century Gothic" w:cs="Century Gothic"/>
            <w:b/>
            <w:bCs/>
            <w:color w:val="002060"/>
            <w:sz w:val="72"/>
            <w:szCs w:val="72"/>
          </w:rPr>
          <w:t xml:space="preserve">ET DE LA DECENTRALISATION </w:t>
        </w:r>
      </w:ins>
    </w:p>
    <w:p w14:paraId="2B246AA7" w14:textId="77777777" w:rsidR="00535AAD" w:rsidRDefault="00535AAD" w:rsidP="009B42C1">
      <w:pPr>
        <w:pStyle w:val="Corpsdetexte"/>
        <w:autoSpaceDE w:val="0"/>
        <w:autoSpaceDN w:val="0"/>
        <w:adjustRightInd w:val="0"/>
        <w:spacing w:line="276" w:lineRule="auto"/>
        <w:jc w:val="both"/>
        <w:rPr>
          <w:ins w:id="5" w:author="Microsoft Office User" w:date="2025-06-20T06:05:00Z"/>
          <w:rFonts w:ascii="Century Gothic" w:hAnsi="Century Gothic" w:cs="Century Gothic"/>
          <w:b/>
          <w:bCs/>
          <w:color w:val="002060"/>
          <w:sz w:val="72"/>
          <w:szCs w:val="72"/>
        </w:rPr>
      </w:pPr>
    </w:p>
    <w:p w14:paraId="358DA32B" w14:textId="77777777" w:rsidR="00A35298" w:rsidRPr="009B42C1" w:rsidRDefault="00A35298"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p>
    <w:p w14:paraId="25B18A0D" w14:textId="6F221F80" w:rsidR="002141FD" w:rsidRPr="009B42C1" w:rsidRDefault="002141FD" w:rsidP="009B42C1">
      <w:pPr>
        <w:pStyle w:val="Corpsdetexte"/>
        <w:autoSpaceDE w:val="0"/>
        <w:autoSpaceDN w:val="0"/>
        <w:adjustRightInd w:val="0"/>
        <w:spacing w:line="276" w:lineRule="auto"/>
        <w:jc w:val="both"/>
        <w:rPr>
          <w:rFonts w:ascii="Century Gothic" w:hAnsi="Century Gothic" w:cs="Century Gothic"/>
          <w:b/>
          <w:bCs/>
          <w:color w:val="002060"/>
          <w:sz w:val="72"/>
          <w:szCs w:val="72"/>
        </w:rPr>
      </w:pPr>
    </w:p>
    <w:p w14:paraId="2D00860A" w14:textId="65145888" w:rsidR="00D65B36" w:rsidRPr="009B42C1" w:rsidRDefault="00C41D38" w:rsidP="009B42C1">
      <w:pPr>
        <w:pStyle w:val="NormalWeb"/>
        <w:spacing w:line="276" w:lineRule="auto"/>
        <w:jc w:val="right"/>
        <w:rPr>
          <w:rFonts w:ascii="Century Gothic" w:hAnsi="Century Gothic"/>
        </w:rPr>
      </w:pPr>
      <w:r w:rsidRPr="009B42C1">
        <w:rPr>
          <w:rFonts w:ascii="Century Gothic" w:hAnsi="Century Gothic" w:cs="Century Gothic"/>
          <w:color w:val="002060"/>
          <w:sz w:val="52"/>
          <w:szCs w:val="52"/>
        </w:rPr>
        <w:t xml:space="preserve">Projet de Mise en </w:t>
      </w:r>
      <w:r w:rsidR="00F44C52" w:rsidRPr="009B42C1">
        <w:rPr>
          <w:rFonts w:ascii="Century Gothic" w:hAnsi="Century Gothic" w:cs="Century Gothic"/>
          <w:color w:val="002060"/>
          <w:sz w:val="52"/>
          <w:szCs w:val="52"/>
        </w:rPr>
        <w:t xml:space="preserve">place du </w:t>
      </w:r>
      <w:r w:rsidR="00D65B36" w:rsidRPr="009B42C1">
        <w:rPr>
          <w:rFonts w:ascii="Century Gothic" w:hAnsi="Century Gothic" w:cs="Century Gothic"/>
          <w:b/>
          <w:bCs/>
          <w:color w:val="002060"/>
          <w:sz w:val="52"/>
          <w:szCs w:val="52"/>
          <w:lang w:val="fr-FR"/>
        </w:rPr>
        <w:t>P</w:t>
      </w:r>
      <w:r w:rsidR="00D65B36" w:rsidRPr="009B42C1">
        <w:rPr>
          <w:rFonts w:ascii="Century Gothic" w:hAnsi="Century Gothic" w:cs="Century Gothic"/>
          <w:b/>
          <w:bCs/>
          <w:color w:val="002060"/>
          <w:sz w:val="52"/>
          <w:szCs w:val="52"/>
        </w:rPr>
        <w:t xml:space="preserve">ortail </w:t>
      </w:r>
      <w:r w:rsidR="00354966" w:rsidRPr="009B42C1">
        <w:rPr>
          <w:rFonts w:ascii="Century Gothic" w:hAnsi="Century Gothic" w:cs="Century Gothic"/>
          <w:b/>
          <w:bCs/>
          <w:color w:val="002060"/>
          <w:sz w:val="52"/>
          <w:szCs w:val="52"/>
          <w:lang w:val="fr-FR"/>
        </w:rPr>
        <w:t>N</w:t>
      </w:r>
      <w:r w:rsidR="00D65B36" w:rsidRPr="009B42C1">
        <w:rPr>
          <w:rFonts w:ascii="Century Gothic" w:hAnsi="Century Gothic" w:cs="Century Gothic"/>
          <w:b/>
          <w:bCs/>
          <w:color w:val="002060"/>
          <w:sz w:val="52"/>
          <w:szCs w:val="52"/>
        </w:rPr>
        <w:t xml:space="preserve">ational de </w:t>
      </w:r>
      <w:r w:rsidR="00D65B36" w:rsidRPr="009B42C1">
        <w:rPr>
          <w:rFonts w:ascii="Century Gothic" w:hAnsi="Century Gothic" w:cs="Century Gothic"/>
          <w:b/>
          <w:bCs/>
          <w:color w:val="002060"/>
          <w:sz w:val="52"/>
          <w:szCs w:val="52"/>
          <w:lang w:val="fr-FR"/>
        </w:rPr>
        <w:t>G</w:t>
      </w:r>
      <w:r w:rsidR="00D65B36" w:rsidRPr="009B42C1">
        <w:rPr>
          <w:rFonts w:ascii="Century Gothic" w:hAnsi="Century Gothic" w:cs="Century Gothic"/>
          <w:b/>
          <w:bCs/>
          <w:color w:val="002060"/>
          <w:sz w:val="52"/>
          <w:szCs w:val="52"/>
        </w:rPr>
        <w:t xml:space="preserve">estion des </w:t>
      </w:r>
      <w:r w:rsidR="00D65B36" w:rsidRPr="009B42C1">
        <w:rPr>
          <w:rFonts w:ascii="Century Gothic" w:hAnsi="Century Gothic" w:cs="Century Gothic"/>
          <w:b/>
          <w:bCs/>
          <w:color w:val="002060"/>
          <w:sz w:val="52"/>
          <w:szCs w:val="52"/>
          <w:lang w:val="fr-FR"/>
        </w:rPr>
        <w:t>L</w:t>
      </w:r>
      <w:r w:rsidR="00D65B36" w:rsidRPr="009B42C1">
        <w:rPr>
          <w:rFonts w:ascii="Century Gothic" w:hAnsi="Century Gothic" w:cs="Century Gothic"/>
          <w:b/>
          <w:bCs/>
          <w:color w:val="002060"/>
          <w:sz w:val="52"/>
          <w:szCs w:val="52"/>
        </w:rPr>
        <w:t xml:space="preserve">ibertés </w:t>
      </w:r>
      <w:r w:rsidR="00D65B36" w:rsidRPr="009B42C1">
        <w:rPr>
          <w:rFonts w:ascii="Century Gothic" w:hAnsi="Century Gothic" w:cs="Century Gothic"/>
          <w:b/>
          <w:bCs/>
          <w:color w:val="002060"/>
          <w:sz w:val="52"/>
          <w:szCs w:val="52"/>
          <w:lang w:val="fr-FR"/>
        </w:rPr>
        <w:t>I</w:t>
      </w:r>
      <w:r w:rsidR="00D65B36" w:rsidRPr="009B42C1">
        <w:rPr>
          <w:rFonts w:ascii="Century Gothic" w:hAnsi="Century Gothic" w:cs="Century Gothic"/>
          <w:b/>
          <w:bCs/>
          <w:color w:val="002060"/>
          <w:sz w:val="52"/>
          <w:szCs w:val="52"/>
        </w:rPr>
        <w:t>ndividuelles</w:t>
      </w:r>
    </w:p>
    <w:p w14:paraId="6596C888" w14:textId="0822ED67" w:rsidR="00535AAD" w:rsidRPr="009B42C1" w:rsidRDefault="00535AAD" w:rsidP="009B42C1">
      <w:pPr>
        <w:pStyle w:val="Corpsdetexte"/>
        <w:autoSpaceDE w:val="0"/>
        <w:autoSpaceDN w:val="0"/>
        <w:adjustRightInd w:val="0"/>
        <w:spacing w:line="276" w:lineRule="auto"/>
        <w:jc w:val="both"/>
        <w:rPr>
          <w:rFonts w:ascii="Century Gothic" w:hAnsi="Century Gothic" w:cs="Arial"/>
          <w:b/>
          <w:color w:val="002060"/>
          <w:sz w:val="32"/>
          <w:szCs w:val="36"/>
          <w:lang w:val="fr-GA"/>
        </w:rPr>
      </w:pPr>
    </w:p>
    <w:p w14:paraId="36124A44" w14:textId="150C3F05"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38"/>
          <w:szCs w:val="48"/>
        </w:rPr>
      </w:pPr>
    </w:p>
    <w:p w14:paraId="657F102F" w14:textId="4BB12E65" w:rsidR="00C361AF" w:rsidRPr="009B42C1" w:rsidRDefault="00C361A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28DC511B" w14:textId="0DAFE70B"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1A32A878" w14:textId="2EB447AC"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52A6C317" w14:textId="77777777" w:rsidR="00C454DF" w:rsidRPr="009B42C1" w:rsidRDefault="00C454DF" w:rsidP="009B42C1">
      <w:pPr>
        <w:pStyle w:val="Corpsdetexte"/>
        <w:autoSpaceDE w:val="0"/>
        <w:autoSpaceDN w:val="0"/>
        <w:adjustRightInd w:val="0"/>
        <w:spacing w:line="276" w:lineRule="auto"/>
        <w:jc w:val="both"/>
        <w:rPr>
          <w:rFonts w:ascii="Century Gothic" w:hAnsi="Century Gothic" w:cs="Arial"/>
          <w:b/>
          <w:color w:val="002060"/>
          <w:sz w:val="48"/>
          <w:szCs w:val="144"/>
        </w:rPr>
      </w:pPr>
    </w:p>
    <w:p w14:paraId="35ED9F58" w14:textId="3F43F24A" w:rsidR="00BC046B" w:rsidRPr="009B42C1" w:rsidRDefault="00BC046B" w:rsidP="009B42C1">
      <w:pPr>
        <w:spacing w:line="276" w:lineRule="auto"/>
        <w:jc w:val="both"/>
        <w:rPr>
          <w:rFonts w:ascii="Century Gothic" w:hAnsi="Century Gothic"/>
        </w:rPr>
      </w:pPr>
      <w:r w:rsidRPr="009B42C1">
        <w:rPr>
          <w:rFonts w:ascii="Century Gothic" w:hAnsi="Century Gothic"/>
        </w:rPr>
        <w:br w:type="page"/>
      </w:r>
    </w:p>
    <w:p w14:paraId="02AF6075" w14:textId="6D38FD52"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lastRenderedPageBreak/>
        <w:t xml:space="preserve">Présentation </w:t>
      </w:r>
      <w:r w:rsidR="00D330BF" w:rsidRPr="009B42C1">
        <w:rPr>
          <w:rFonts w:ascii="Century Gothic" w:hAnsi="Century Gothic" w:cs="Arial"/>
          <w:b/>
          <w:color w:val="002060"/>
          <w:sz w:val="28"/>
          <w:szCs w:val="28"/>
        </w:rPr>
        <w:t>du Ministère de l'Intérieur et de la Sécurité</w:t>
      </w:r>
    </w:p>
    <w:p w14:paraId="6B9944C2" w14:textId="77777777" w:rsidR="002144F2" w:rsidRPr="009B42C1" w:rsidRDefault="002144F2" w:rsidP="009B42C1">
      <w:pPr>
        <w:pStyle w:val="NormalWeb"/>
        <w:spacing w:line="276" w:lineRule="auto"/>
        <w:jc w:val="both"/>
        <w:rPr>
          <w:rFonts w:ascii="Century Gothic" w:hAnsi="Century Gothic"/>
          <w:lang w:val="fr-FR"/>
        </w:rPr>
      </w:pPr>
      <w:r w:rsidRPr="009B42C1">
        <w:rPr>
          <w:rFonts w:ascii="Century Gothic" w:hAnsi="Century Gothic"/>
          <w:lang w:val="fr-FR"/>
        </w:rPr>
        <w:t>Le Ministère de l'Intérieur et de la Sécurité du Gabon joue un rôle crucial dans le maintien de la stabilité et de la sécurité intérieures de la nation. Il est responsable de la supervision de diverses affaires internes, notamment :</w:t>
      </w:r>
    </w:p>
    <w:p w14:paraId="71EFC089" w14:textId="6C3A1CE5"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Administration Publique</w:t>
      </w:r>
      <w:r w:rsidRPr="009B42C1">
        <w:rPr>
          <w:rFonts w:ascii="Century Gothic" w:hAnsi="Century Gothic"/>
        </w:rPr>
        <w:t xml:space="preserve"> : Le ministère assure une administration efficace des </w:t>
      </w:r>
      <w:r w:rsidR="004908EB" w:rsidRPr="009B42C1">
        <w:rPr>
          <w:rFonts w:ascii="Century Gothic" w:hAnsi="Century Gothic"/>
        </w:rPr>
        <w:t>collectivité</w:t>
      </w:r>
      <w:r w:rsidRPr="009B42C1">
        <w:rPr>
          <w:rFonts w:ascii="Century Gothic" w:hAnsi="Century Gothic"/>
        </w:rPr>
        <w:t>s loca</w:t>
      </w:r>
      <w:r w:rsidR="004908EB" w:rsidRPr="009B42C1">
        <w:rPr>
          <w:rFonts w:ascii="Century Gothic" w:hAnsi="Century Gothic"/>
        </w:rPr>
        <w:t>les</w:t>
      </w:r>
      <w:r w:rsidRPr="009B42C1">
        <w:rPr>
          <w:rFonts w:ascii="Century Gothic" w:hAnsi="Century Gothic"/>
        </w:rPr>
        <w:t xml:space="preserve"> et supervise le fonctionnement des services publics à travers le pays.</w:t>
      </w:r>
    </w:p>
    <w:p w14:paraId="15BA291B"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Application de la Loi</w:t>
      </w:r>
      <w:r w:rsidRPr="009B42C1">
        <w:rPr>
          <w:rFonts w:ascii="Century Gothic" w:hAnsi="Century Gothic"/>
        </w:rPr>
        <w:t xml:space="preserve"> : Il coordonne et gère les opérations de la police nationale et d'autres agences de sécurité pour faire respecter la loi et l'ordre.</w:t>
      </w:r>
    </w:p>
    <w:p w14:paraId="21C7A27D"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Protection Civile</w:t>
      </w:r>
      <w:r w:rsidRPr="009B42C1">
        <w:rPr>
          <w:rFonts w:ascii="Century Gothic" w:hAnsi="Century Gothic"/>
        </w:rPr>
        <w:t xml:space="preserve"> : Le ministère gère les services d'urgence et coordonne les réponses aux catastrophes naturelles ou humaines.</w:t>
      </w:r>
    </w:p>
    <w:p w14:paraId="02B1594D"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Affaires d'Immigration et de Nationalité</w:t>
      </w:r>
      <w:r w:rsidRPr="009B42C1">
        <w:rPr>
          <w:rFonts w:ascii="Century Gothic" w:hAnsi="Century Gothic"/>
        </w:rPr>
        <w:t xml:space="preserve"> : Il régule les politiques d'immigration, supervise la délivrance des documents de voyage et gère les questions de nationalité.</w:t>
      </w:r>
    </w:p>
    <w:p w14:paraId="68BB81D0" w14:textId="77777777" w:rsidR="002144F2" w:rsidRPr="009B42C1" w:rsidRDefault="002144F2" w:rsidP="009B42C1">
      <w:pPr>
        <w:numPr>
          <w:ilvl w:val="0"/>
          <w:numId w:val="47"/>
        </w:numPr>
        <w:spacing w:before="100" w:beforeAutospacing="1" w:after="100" w:afterAutospacing="1" w:line="276" w:lineRule="auto"/>
        <w:jc w:val="both"/>
        <w:rPr>
          <w:rFonts w:ascii="Century Gothic" w:hAnsi="Century Gothic"/>
        </w:rPr>
      </w:pPr>
      <w:r w:rsidRPr="009B42C1">
        <w:rPr>
          <w:rFonts w:ascii="Century Gothic" w:hAnsi="Century Gothic"/>
          <w:b/>
          <w:bCs/>
        </w:rPr>
        <w:t>Élections et Affaires Politiques</w:t>
      </w:r>
      <w:r w:rsidRPr="009B42C1">
        <w:rPr>
          <w:rFonts w:ascii="Century Gothic" w:hAnsi="Century Gothic"/>
        </w:rPr>
        <w:t xml:space="preserve"> : Le ministère supervise l'organisation des élections et assure leur déroulement équitable et transparent.</w:t>
      </w:r>
    </w:p>
    <w:p w14:paraId="7C6FF429" w14:textId="77777777" w:rsidR="002144F2" w:rsidRPr="009B42C1" w:rsidRDefault="002144F2" w:rsidP="009B42C1">
      <w:pPr>
        <w:pStyle w:val="NormalWeb"/>
        <w:spacing w:line="276" w:lineRule="auto"/>
        <w:jc w:val="both"/>
        <w:rPr>
          <w:rFonts w:ascii="Century Gothic" w:hAnsi="Century Gothic"/>
          <w:lang w:val="fr-FR"/>
        </w:rPr>
      </w:pPr>
      <w:r w:rsidRPr="009B42C1">
        <w:rPr>
          <w:rFonts w:ascii="Century Gothic" w:hAnsi="Century Gothic"/>
          <w:lang w:val="fr-FR"/>
        </w:rPr>
        <w:t>L'objectif global du ministère est d'assurer la sécurité des citoyens gabonais, de maintenir l'ordre public et de contribuer à la paix et à la stabilité du pays.</w:t>
      </w:r>
    </w:p>
    <w:p w14:paraId="7F011D2C" w14:textId="1B29DAAB" w:rsidR="00A35298" w:rsidRPr="00A35298" w:rsidRDefault="00A35298">
      <w:pPr>
        <w:pStyle w:val="NormalWeb"/>
        <w:jc w:val="both"/>
        <w:rPr>
          <w:ins w:id="6" w:author="Microsoft Office User" w:date="2025-06-20T06:05:00Z"/>
          <w:rFonts w:ascii="Century Gothic" w:hAnsi="Century Gothic"/>
          <w:lang w:val="fr-FR"/>
          <w:rPrChange w:id="7" w:author="Microsoft Office User" w:date="2025-06-20T06:05:00Z">
            <w:rPr>
              <w:ins w:id="8" w:author="Microsoft Office User" w:date="2025-06-20T06:05:00Z"/>
            </w:rPr>
          </w:rPrChange>
        </w:rPr>
        <w:pPrChange w:id="9" w:author="Microsoft Office User" w:date="2025-06-20T06:05:00Z">
          <w:pPr>
            <w:pStyle w:val="NormalWeb"/>
          </w:pPr>
        </w:pPrChange>
      </w:pPr>
      <w:ins w:id="10" w:author="Microsoft Office User" w:date="2025-06-20T06:05:00Z">
        <w:r w:rsidRPr="00A35298">
          <w:rPr>
            <w:rFonts w:ascii="Century Gothic" w:hAnsi="Century Gothic"/>
            <w:lang w:val="fr-FR"/>
            <w:rPrChange w:id="11" w:author="Microsoft Office User" w:date="2025-06-20T06:05:00Z">
              <w:rPr/>
            </w:rPrChange>
          </w:rPr>
          <w:t xml:space="preserve">Le </w:t>
        </w:r>
        <w:r w:rsidRPr="00A35298">
          <w:rPr>
            <w:rFonts w:ascii="Century Gothic" w:hAnsi="Century Gothic"/>
            <w:lang w:val="fr-FR"/>
            <w:rPrChange w:id="12" w:author="Microsoft Office User" w:date="2025-06-20T06:05:00Z">
              <w:rPr>
                <w:rStyle w:val="lev"/>
                <w:rFonts w:eastAsiaTheme="majorEastAsia"/>
              </w:rPr>
            </w:rPrChange>
          </w:rPr>
          <w:t>Ministère de l’Intérieur, de la Sécurité et de la Décentralisation</w:t>
        </w:r>
        <w:r w:rsidRPr="00A35298">
          <w:rPr>
            <w:rFonts w:ascii="Century Gothic" w:hAnsi="Century Gothic"/>
            <w:lang w:val="fr-FR"/>
            <w:rPrChange w:id="13" w:author="Microsoft Office User" w:date="2025-06-20T06:05:00Z">
              <w:rPr/>
            </w:rPrChange>
          </w:rPr>
          <w:t xml:space="preserve"> est chargé de l’élaboration, de la mise en œuvre et du suivi de la politique du Gouvernement en matière d’administration du territoire, de sécurité intérieure, de gestion des élections, de protection civile et de décentralisation. Ses principales missions, définies notamment par le </w:t>
        </w:r>
        <w:r w:rsidRPr="00A35298">
          <w:rPr>
            <w:rFonts w:ascii="Century Gothic" w:hAnsi="Century Gothic"/>
            <w:lang w:val="fr-FR"/>
            <w:rPrChange w:id="14" w:author="Microsoft Office User" w:date="2025-06-20T06:05:00Z">
              <w:rPr>
                <w:rStyle w:val="lev"/>
                <w:rFonts w:eastAsiaTheme="majorEastAsia"/>
              </w:rPr>
            </w:rPrChange>
          </w:rPr>
          <w:t>Décret n°</w:t>
        </w:r>
        <w:r w:rsidRPr="00A35298">
          <w:rPr>
            <w:rFonts w:ascii="Arial" w:hAnsi="Arial" w:cs="Arial"/>
            <w:lang w:val="fr-FR"/>
            <w:rPrChange w:id="15" w:author="Microsoft Office User" w:date="2025-06-20T06:05:00Z">
              <w:rPr>
                <w:rStyle w:val="lev"/>
                <w:rFonts w:eastAsiaTheme="majorEastAsia"/>
              </w:rPr>
            </w:rPrChange>
          </w:rPr>
          <w:t> </w:t>
        </w:r>
        <w:r w:rsidRPr="00A35298">
          <w:rPr>
            <w:rFonts w:ascii="Century Gothic" w:hAnsi="Century Gothic"/>
            <w:lang w:val="fr-FR"/>
            <w:rPrChange w:id="16" w:author="Microsoft Office User" w:date="2025-06-20T06:05:00Z">
              <w:rPr>
                <w:rStyle w:val="lev"/>
                <w:rFonts w:eastAsiaTheme="majorEastAsia"/>
              </w:rPr>
            </w:rPrChange>
          </w:rPr>
          <w:t>0333/PR/MISPID du 28 février 2013</w:t>
        </w:r>
        <w:r w:rsidRPr="00A35298">
          <w:rPr>
            <w:rFonts w:ascii="Century Gothic" w:hAnsi="Century Gothic"/>
            <w:lang w:val="fr-FR"/>
            <w:rPrChange w:id="17" w:author="Microsoft Office User" w:date="2025-06-20T06:05:00Z">
              <w:rPr/>
            </w:rPrChange>
          </w:rPr>
          <w:t>, s’articulent autour des axes suivants :</w:t>
        </w:r>
      </w:ins>
    </w:p>
    <w:p w14:paraId="68C9163F" w14:textId="77777777" w:rsidR="00A35298" w:rsidRPr="00A35298" w:rsidRDefault="00A35298">
      <w:pPr>
        <w:pStyle w:val="NormalWeb"/>
        <w:numPr>
          <w:ilvl w:val="0"/>
          <w:numId w:val="60"/>
        </w:numPr>
        <w:jc w:val="both"/>
        <w:rPr>
          <w:ins w:id="18" w:author="Microsoft Office User" w:date="2025-06-20T06:05:00Z"/>
          <w:rFonts w:ascii="Century Gothic" w:hAnsi="Century Gothic"/>
          <w:lang w:val="fr-FR"/>
          <w:rPrChange w:id="19" w:author="Microsoft Office User" w:date="2025-06-20T06:05:00Z">
            <w:rPr>
              <w:ins w:id="20" w:author="Microsoft Office User" w:date="2025-06-20T06:05:00Z"/>
            </w:rPr>
          </w:rPrChange>
        </w:rPr>
        <w:pPrChange w:id="21" w:author="Microsoft Office User" w:date="2025-06-20T06:05:00Z">
          <w:pPr>
            <w:pStyle w:val="NormalWeb"/>
            <w:numPr>
              <w:numId w:val="60"/>
            </w:numPr>
            <w:tabs>
              <w:tab w:val="num" w:pos="720"/>
            </w:tabs>
            <w:ind w:left="720" w:hanging="360"/>
          </w:pPr>
        </w:pPrChange>
      </w:pPr>
      <w:ins w:id="22" w:author="Microsoft Office User" w:date="2025-06-20T06:05:00Z">
        <w:r w:rsidRPr="00A35298">
          <w:rPr>
            <w:rFonts w:ascii="Century Gothic" w:hAnsi="Century Gothic"/>
            <w:lang w:val="fr-FR"/>
            <w:rPrChange w:id="23" w:author="Microsoft Office User" w:date="2025-06-20T06:05:00Z">
              <w:rPr>
                <w:rStyle w:val="lev"/>
                <w:rFonts w:eastAsiaTheme="majorEastAsia"/>
              </w:rPr>
            </w:rPrChange>
          </w:rPr>
          <w:t>L’administration du territoire</w:t>
        </w:r>
        <w:r w:rsidRPr="00A35298">
          <w:rPr>
            <w:rFonts w:ascii="Century Gothic" w:hAnsi="Century Gothic"/>
            <w:lang w:val="fr-FR"/>
            <w:rPrChange w:id="24" w:author="Microsoft Office User" w:date="2025-06-20T06:05:00Z">
              <w:rPr/>
            </w:rPrChange>
          </w:rPr>
          <w:t xml:space="preserve"> : il assure la gestion des circonscriptions administratives (provinces, départements, communes, cantons, villages) à travers le pilotage et le contrôle de l’action des gouverneurs, préfets et sous-préfets.</w:t>
        </w:r>
      </w:ins>
    </w:p>
    <w:p w14:paraId="056769FF" w14:textId="77777777" w:rsidR="00A35298" w:rsidRPr="00A35298" w:rsidRDefault="00A35298">
      <w:pPr>
        <w:pStyle w:val="NormalWeb"/>
        <w:numPr>
          <w:ilvl w:val="0"/>
          <w:numId w:val="60"/>
        </w:numPr>
        <w:jc w:val="both"/>
        <w:rPr>
          <w:ins w:id="25" w:author="Microsoft Office User" w:date="2025-06-20T06:05:00Z"/>
          <w:rFonts w:ascii="Century Gothic" w:hAnsi="Century Gothic"/>
          <w:lang w:val="fr-FR"/>
          <w:rPrChange w:id="26" w:author="Microsoft Office User" w:date="2025-06-20T06:05:00Z">
            <w:rPr>
              <w:ins w:id="27" w:author="Microsoft Office User" w:date="2025-06-20T06:05:00Z"/>
            </w:rPr>
          </w:rPrChange>
        </w:rPr>
        <w:pPrChange w:id="28" w:author="Microsoft Office User" w:date="2025-06-20T06:05:00Z">
          <w:pPr>
            <w:pStyle w:val="NormalWeb"/>
            <w:numPr>
              <w:numId w:val="60"/>
            </w:numPr>
            <w:tabs>
              <w:tab w:val="num" w:pos="720"/>
            </w:tabs>
            <w:ind w:left="720" w:hanging="360"/>
          </w:pPr>
        </w:pPrChange>
      </w:pPr>
      <w:ins w:id="29" w:author="Microsoft Office User" w:date="2025-06-20T06:05:00Z">
        <w:r w:rsidRPr="00A35298">
          <w:rPr>
            <w:rFonts w:ascii="Century Gothic" w:hAnsi="Century Gothic"/>
            <w:lang w:val="fr-FR"/>
            <w:rPrChange w:id="30" w:author="Microsoft Office User" w:date="2025-06-20T06:05:00Z">
              <w:rPr>
                <w:rStyle w:val="lev"/>
                <w:rFonts w:eastAsiaTheme="majorEastAsia"/>
              </w:rPr>
            </w:rPrChange>
          </w:rPr>
          <w:t>La sécurité publique et le maintien de l’ordre</w:t>
        </w:r>
        <w:r w:rsidRPr="00A35298">
          <w:rPr>
            <w:rFonts w:ascii="Century Gothic" w:hAnsi="Century Gothic"/>
            <w:lang w:val="fr-FR"/>
            <w:rPrChange w:id="31" w:author="Microsoft Office User" w:date="2025-06-20T06:05:00Z">
              <w:rPr/>
            </w:rPrChange>
          </w:rPr>
          <w:t xml:space="preserve"> : il garantit la sécurité des personnes et des biens sur l’ensemble du territoire, en coordination avec les forces de police, les unités spécialisées et les services de renseignement.</w:t>
        </w:r>
      </w:ins>
    </w:p>
    <w:p w14:paraId="6B5A1FD2" w14:textId="77777777" w:rsidR="00A35298" w:rsidRPr="00A35298" w:rsidRDefault="00A35298">
      <w:pPr>
        <w:pStyle w:val="NormalWeb"/>
        <w:numPr>
          <w:ilvl w:val="0"/>
          <w:numId w:val="60"/>
        </w:numPr>
        <w:jc w:val="both"/>
        <w:rPr>
          <w:ins w:id="32" w:author="Microsoft Office User" w:date="2025-06-20T06:05:00Z"/>
          <w:rFonts w:ascii="Century Gothic" w:hAnsi="Century Gothic"/>
          <w:lang w:val="fr-FR"/>
          <w:rPrChange w:id="33" w:author="Microsoft Office User" w:date="2025-06-20T06:05:00Z">
            <w:rPr>
              <w:ins w:id="34" w:author="Microsoft Office User" w:date="2025-06-20T06:05:00Z"/>
            </w:rPr>
          </w:rPrChange>
        </w:rPr>
        <w:pPrChange w:id="35" w:author="Microsoft Office User" w:date="2025-06-20T06:05:00Z">
          <w:pPr>
            <w:pStyle w:val="NormalWeb"/>
            <w:numPr>
              <w:numId w:val="60"/>
            </w:numPr>
            <w:tabs>
              <w:tab w:val="num" w:pos="720"/>
            </w:tabs>
            <w:ind w:left="720" w:hanging="360"/>
          </w:pPr>
        </w:pPrChange>
      </w:pPr>
      <w:ins w:id="36" w:author="Microsoft Office User" w:date="2025-06-20T06:05:00Z">
        <w:r w:rsidRPr="00A35298">
          <w:rPr>
            <w:rFonts w:ascii="Century Gothic" w:hAnsi="Century Gothic"/>
            <w:lang w:val="fr-FR"/>
            <w:rPrChange w:id="37" w:author="Microsoft Office User" w:date="2025-06-20T06:05:00Z">
              <w:rPr>
                <w:rStyle w:val="lev"/>
                <w:rFonts w:eastAsiaTheme="majorEastAsia"/>
              </w:rPr>
            </w:rPrChange>
          </w:rPr>
          <w:t>La gestion des élections</w:t>
        </w:r>
        <w:r w:rsidRPr="00A35298">
          <w:rPr>
            <w:rFonts w:ascii="Century Gothic" w:hAnsi="Century Gothic"/>
            <w:lang w:val="fr-FR"/>
            <w:rPrChange w:id="38" w:author="Microsoft Office User" w:date="2025-06-20T06:05:00Z">
              <w:rPr/>
            </w:rPrChange>
          </w:rPr>
          <w:t xml:space="preserve"> : le ministère organise les scrutins électoraux et référendaires, veille à leur bon déroulement, et supervise les organes impliqués dans le processus électoral.</w:t>
        </w:r>
      </w:ins>
    </w:p>
    <w:p w14:paraId="7B83A05D" w14:textId="77777777" w:rsidR="00A35298" w:rsidRPr="00A35298" w:rsidRDefault="00A35298">
      <w:pPr>
        <w:pStyle w:val="NormalWeb"/>
        <w:numPr>
          <w:ilvl w:val="0"/>
          <w:numId w:val="60"/>
        </w:numPr>
        <w:jc w:val="both"/>
        <w:rPr>
          <w:ins w:id="39" w:author="Microsoft Office User" w:date="2025-06-20T06:05:00Z"/>
          <w:rFonts w:ascii="Century Gothic" w:hAnsi="Century Gothic"/>
          <w:lang w:val="fr-FR"/>
          <w:rPrChange w:id="40" w:author="Microsoft Office User" w:date="2025-06-20T06:05:00Z">
            <w:rPr>
              <w:ins w:id="41" w:author="Microsoft Office User" w:date="2025-06-20T06:05:00Z"/>
            </w:rPr>
          </w:rPrChange>
        </w:rPr>
        <w:pPrChange w:id="42" w:author="Microsoft Office User" w:date="2025-06-20T06:05:00Z">
          <w:pPr>
            <w:pStyle w:val="NormalWeb"/>
            <w:numPr>
              <w:numId w:val="60"/>
            </w:numPr>
            <w:tabs>
              <w:tab w:val="num" w:pos="720"/>
            </w:tabs>
            <w:ind w:left="720" w:hanging="360"/>
          </w:pPr>
        </w:pPrChange>
      </w:pPr>
      <w:ins w:id="43" w:author="Microsoft Office User" w:date="2025-06-20T06:05:00Z">
        <w:r w:rsidRPr="00A35298">
          <w:rPr>
            <w:rFonts w:ascii="Century Gothic" w:hAnsi="Century Gothic"/>
            <w:lang w:val="fr-FR"/>
            <w:rPrChange w:id="44" w:author="Microsoft Office User" w:date="2025-06-20T06:05:00Z">
              <w:rPr>
                <w:rStyle w:val="lev"/>
                <w:rFonts w:eastAsiaTheme="majorEastAsia"/>
              </w:rPr>
            </w:rPrChange>
          </w:rPr>
          <w:t>La protection civile</w:t>
        </w:r>
        <w:r w:rsidRPr="00A35298">
          <w:rPr>
            <w:rFonts w:ascii="Century Gothic" w:hAnsi="Century Gothic"/>
            <w:lang w:val="fr-FR"/>
            <w:rPrChange w:id="45" w:author="Microsoft Office User" w:date="2025-06-20T06:05:00Z">
              <w:rPr/>
            </w:rPrChange>
          </w:rPr>
          <w:t xml:space="preserve"> : il élabore les plans d’intervention d’urgence, coordonne les secours en cas de catastrophes naturelles ou d’accidents majeurs, et pilote les actions de prévention des risques.</w:t>
        </w:r>
      </w:ins>
    </w:p>
    <w:p w14:paraId="03AC1157" w14:textId="77777777" w:rsidR="00A35298" w:rsidRPr="00A35298" w:rsidRDefault="00A35298">
      <w:pPr>
        <w:pStyle w:val="NormalWeb"/>
        <w:numPr>
          <w:ilvl w:val="0"/>
          <w:numId w:val="60"/>
        </w:numPr>
        <w:jc w:val="both"/>
        <w:rPr>
          <w:ins w:id="46" w:author="Microsoft Office User" w:date="2025-06-20T06:05:00Z"/>
          <w:rFonts w:ascii="Century Gothic" w:hAnsi="Century Gothic"/>
          <w:lang w:val="fr-FR"/>
          <w:rPrChange w:id="47" w:author="Microsoft Office User" w:date="2025-06-20T06:05:00Z">
            <w:rPr>
              <w:ins w:id="48" w:author="Microsoft Office User" w:date="2025-06-20T06:05:00Z"/>
            </w:rPr>
          </w:rPrChange>
        </w:rPr>
        <w:pPrChange w:id="49" w:author="Microsoft Office User" w:date="2025-06-20T06:05:00Z">
          <w:pPr>
            <w:pStyle w:val="NormalWeb"/>
            <w:numPr>
              <w:numId w:val="60"/>
            </w:numPr>
            <w:tabs>
              <w:tab w:val="num" w:pos="720"/>
            </w:tabs>
            <w:ind w:left="720" w:hanging="360"/>
          </w:pPr>
        </w:pPrChange>
      </w:pPr>
      <w:ins w:id="50" w:author="Microsoft Office User" w:date="2025-06-20T06:05:00Z">
        <w:r w:rsidRPr="00A35298">
          <w:rPr>
            <w:rFonts w:ascii="Century Gothic" w:hAnsi="Century Gothic"/>
            <w:lang w:val="fr-FR"/>
            <w:rPrChange w:id="51" w:author="Microsoft Office User" w:date="2025-06-20T06:05:00Z">
              <w:rPr>
                <w:rStyle w:val="lev"/>
                <w:rFonts w:eastAsiaTheme="majorEastAsia"/>
              </w:rPr>
            </w:rPrChange>
          </w:rPr>
          <w:lastRenderedPageBreak/>
          <w:t>L’immigration et la régulation des frontières</w:t>
        </w:r>
        <w:r w:rsidRPr="00A35298">
          <w:rPr>
            <w:rFonts w:ascii="Century Gothic" w:hAnsi="Century Gothic"/>
            <w:lang w:val="fr-FR"/>
            <w:rPrChange w:id="52" w:author="Microsoft Office User" w:date="2025-06-20T06:05:00Z">
              <w:rPr/>
            </w:rPrChange>
          </w:rPr>
          <w:t xml:space="preserve"> : il contrôle les mouvements migratoires, délivre les titres de séjour et gère la surveillance des frontières nationales.</w:t>
        </w:r>
      </w:ins>
    </w:p>
    <w:p w14:paraId="7B21EC53" w14:textId="77777777" w:rsidR="00A35298" w:rsidRPr="00A35298" w:rsidRDefault="00A35298">
      <w:pPr>
        <w:pStyle w:val="NormalWeb"/>
        <w:numPr>
          <w:ilvl w:val="0"/>
          <w:numId w:val="60"/>
        </w:numPr>
        <w:jc w:val="both"/>
        <w:rPr>
          <w:ins w:id="53" w:author="Microsoft Office User" w:date="2025-06-20T06:05:00Z"/>
          <w:rFonts w:ascii="Century Gothic" w:hAnsi="Century Gothic"/>
          <w:lang w:val="fr-FR"/>
          <w:rPrChange w:id="54" w:author="Microsoft Office User" w:date="2025-06-20T06:05:00Z">
            <w:rPr>
              <w:ins w:id="55" w:author="Microsoft Office User" w:date="2025-06-20T06:05:00Z"/>
            </w:rPr>
          </w:rPrChange>
        </w:rPr>
        <w:pPrChange w:id="56" w:author="Microsoft Office User" w:date="2025-06-20T06:05:00Z">
          <w:pPr>
            <w:pStyle w:val="NormalWeb"/>
            <w:numPr>
              <w:numId w:val="60"/>
            </w:numPr>
            <w:tabs>
              <w:tab w:val="num" w:pos="720"/>
            </w:tabs>
            <w:ind w:left="720" w:hanging="360"/>
          </w:pPr>
        </w:pPrChange>
      </w:pPr>
      <w:ins w:id="57" w:author="Microsoft Office User" w:date="2025-06-20T06:05:00Z">
        <w:r w:rsidRPr="00A35298">
          <w:rPr>
            <w:rFonts w:ascii="Century Gothic" w:hAnsi="Century Gothic"/>
            <w:lang w:val="fr-FR"/>
            <w:rPrChange w:id="58" w:author="Microsoft Office User" w:date="2025-06-20T06:05:00Z">
              <w:rPr>
                <w:rStyle w:val="lev"/>
                <w:rFonts w:eastAsiaTheme="majorEastAsia"/>
              </w:rPr>
            </w:rPrChange>
          </w:rPr>
          <w:t>La tutelle et l’accompagnement des collectivités locales</w:t>
        </w:r>
        <w:r w:rsidRPr="00A35298">
          <w:rPr>
            <w:rFonts w:ascii="Century Gothic" w:hAnsi="Century Gothic"/>
            <w:lang w:val="fr-FR"/>
            <w:rPrChange w:id="59" w:author="Microsoft Office User" w:date="2025-06-20T06:05:00Z">
              <w:rPr/>
            </w:rPrChange>
          </w:rPr>
          <w:t xml:space="preserve"> : dans le cadre du processus de décentralisation, il exerce une tutelle administrative sur les collectivités locales et les accompagne dans le transfert des compétences et des ressources.</w:t>
        </w:r>
      </w:ins>
    </w:p>
    <w:p w14:paraId="5F74356B" w14:textId="77777777" w:rsidR="00A35298" w:rsidRPr="00A35298" w:rsidRDefault="00A35298">
      <w:pPr>
        <w:pStyle w:val="NormalWeb"/>
        <w:numPr>
          <w:ilvl w:val="0"/>
          <w:numId w:val="60"/>
        </w:numPr>
        <w:jc w:val="both"/>
        <w:rPr>
          <w:ins w:id="60" w:author="Microsoft Office User" w:date="2025-06-20T06:05:00Z"/>
          <w:rFonts w:ascii="Century Gothic" w:hAnsi="Century Gothic"/>
          <w:lang w:val="fr-FR"/>
          <w:rPrChange w:id="61" w:author="Microsoft Office User" w:date="2025-06-20T06:05:00Z">
            <w:rPr>
              <w:ins w:id="62" w:author="Microsoft Office User" w:date="2025-06-20T06:05:00Z"/>
            </w:rPr>
          </w:rPrChange>
        </w:rPr>
        <w:pPrChange w:id="63" w:author="Microsoft Office User" w:date="2025-06-20T06:05:00Z">
          <w:pPr>
            <w:pStyle w:val="NormalWeb"/>
            <w:numPr>
              <w:numId w:val="60"/>
            </w:numPr>
            <w:tabs>
              <w:tab w:val="num" w:pos="720"/>
            </w:tabs>
            <w:ind w:left="720" w:hanging="360"/>
          </w:pPr>
        </w:pPrChange>
      </w:pPr>
      <w:ins w:id="64" w:author="Microsoft Office User" w:date="2025-06-20T06:05:00Z">
        <w:r w:rsidRPr="00A35298">
          <w:rPr>
            <w:rFonts w:ascii="Century Gothic" w:hAnsi="Century Gothic"/>
            <w:lang w:val="fr-FR"/>
            <w:rPrChange w:id="65" w:author="Microsoft Office User" w:date="2025-06-20T06:05:00Z">
              <w:rPr>
                <w:rStyle w:val="lev"/>
                <w:rFonts w:eastAsiaTheme="majorEastAsia"/>
              </w:rPr>
            </w:rPrChange>
          </w:rPr>
          <w:t>La garantie des libertés publiques</w:t>
        </w:r>
        <w:r w:rsidRPr="00A35298">
          <w:rPr>
            <w:rFonts w:ascii="Century Gothic" w:hAnsi="Century Gothic"/>
            <w:lang w:val="fr-FR"/>
            <w:rPrChange w:id="66" w:author="Microsoft Office User" w:date="2025-06-20T06:05:00Z">
              <w:rPr/>
            </w:rPrChange>
          </w:rPr>
          <w:t xml:space="preserve"> : il veille au respect des libertés individuelles et collectives, notamment en ce qui concerne les réunions, les manifestations et les associations.</w:t>
        </w:r>
      </w:ins>
    </w:p>
    <w:p w14:paraId="26AAA78F" w14:textId="77777777" w:rsidR="00213BCE" w:rsidRPr="00347FC6" w:rsidRDefault="00213BCE" w:rsidP="009B42C1">
      <w:pPr>
        <w:pStyle w:val="Corpsdetexte"/>
        <w:autoSpaceDE w:val="0"/>
        <w:autoSpaceDN w:val="0"/>
        <w:adjustRightInd w:val="0"/>
        <w:spacing w:line="276" w:lineRule="auto"/>
        <w:jc w:val="both"/>
        <w:rPr>
          <w:rFonts w:ascii="Century Gothic" w:hAnsi="Century Gothic" w:cs="Arial"/>
          <w:b/>
          <w:color w:val="002060"/>
          <w:szCs w:val="22"/>
          <w:lang w:val="fr-GA"/>
          <w:rPrChange w:id="67" w:author="Microsoft Office User" w:date="2025-06-19T15:07:00Z">
            <w:rPr>
              <w:rFonts w:ascii="Century Gothic" w:hAnsi="Century Gothic" w:cs="Arial"/>
              <w:b/>
              <w:color w:val="002060"/>
              <w:szCs w:val="22"/>
            </w:rPr>
          </w:rPrChange>
        </w:rPr>
      </w:pPr>
    </w:p>
    <w:p w14:paraId="7BEAE526"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Contexte &amp; justification</w:t>
      </w:r>
    </w:p>
    <w:p w14:paraId="684A5EEB" w14:textId="77777777" w:rsidR="003A53FB" w:rsidRPr="003A53FB" w:rsidRDefault="003A53FB">
      <w:pPr>
        <w:pStyle w:val="NormalWeb"/>
        <w:jc w:val="both"/>
        <w:rPr>
          <w:ins w:id="68" w:author="Microsoft Office User" w:date="2025-06-20T06:36:00Z"/>
          <w:rFonts w:ascii="Century Gothic" w:hAnsi="Century Gothic"/>
          <w:lang w:val="fr-FR"/>
          <w:rPrChange w:id="69" w:author="Microsoft Office User" w:date="2025-06-20T06:36:00Z">
            <w:rPr>
              <w:ins w:id="70" w:author="Microsoft Office User" w:date="2025-06-20T06:36:00Z"/>
            </w:rPr>
          </w:rPrChange>
        </w:rPr>
        <w:pPrChange w:id="71" w:author="Microsoft Office User" w:date="2025-06-20T06:36:00Z">
          <w:pPr>
            <w:pStyle w:val="NormalWeb"/>
            <w:numPr>
              <w:numId w:val="2"/>
            </w:numPr>
            <w:tabs>
              <w:tab w:val="num" w:pos="0"/>
            </w:tabs>
            <w:ind w:left="1080" w:hanging="720"/>
          </w:pPr>
        </w:pPrChange>
      </w:pPr>
      <w:ins w:id="72" w:author="Microsoft Office User" w:date="2025-06-20T06:36:00Z">
        <w:r w:rsidRPr="003A53FB">
          <w:rPr>
            <w:rFonts w:ascii="Century Gothic" w:hAnsi="Century Gothic"/>
            <w:lang w:val="fr-FR"/>
            <w:rPrChange w:id="73" w:author="Microsoft Office User" w:date="2025-06-20T06:36:00Z">
              <w:rPr/>
            </w:rPrChange>
          </w:rPr>
          <w:t>Dans le cadre de la Ve République, le Gouvernement a entrepris de moderniser le cadre légal des associations — qu’elles soient civiles, religieuses ou politiques — et d’optimiser la gestion des organisations associatives afin de favoriser leur fonctionnement dans un environnement plus propice à travers tout le pays. Cette démarche s’inscrit dans un effort plus large visant à renforcer les fondements démocratiques et à promouvoir une gouvernance inclusive et transparente.</w:t>
        </w:r>
      </w:ins>
    </w:p>
    <w:p w14:paraId="082843E0" w14:textId="77777777" w:rsidR="003A53FB" w:rsidRPr="003A53FB" w:rsidRDefault="003A53FB">
      <w:pPr>
        <w:pStyle w:val="NormalWeb"/>
        <w:jc w:val="both"/>
        <w:rPr>
          <w:ins w:id="74" w:author="Microsoft Office User" w:date="2025-06-20T06:36:00Z"/>
          <w:rFonts w:ascii="Century Gothic" w:hAnsi="Century Gothic"/>
          <w:lang w:val="fr-FR"/>
          <w:rPrChange w:id="75" w:author="Microsoft Office User" w:date="2025-06-20T06:36:00Z">
            <w:rPr>
              <w:ins w:id="76" w:author="Microsoft Office User" w:date="2025-06-20T06:36:00Z"/>
            </w:rPr>
          </w:rPrChange>
        </w:rPr>
        <w:pPrChange w:id="77" w:author="Microsoft Office User" w:date="2025-06-20T06:36:00Z">
          <w:pPr>
            <w:pStyle w:val="NormalWeb"/>
            <w:numPr>
              <w:numId w:val="2"/>
            </w:numPr>
            <w:tabs>
              <w:tab w:val="num" w:pos="0"/>
            </w:tabs>
            <w:ind w:left="1080" w:hanging="720"/>
          </w:pPr>
        </w:pPrChange>
      </w:pPr>
      <w:ins w:id="78" w:author="Microsoft Office User" w:date="2025-06-20T06:36:00Z">
        <w:r w:rsidRPr="003A53FB">
          <w:rPr>
            <w:rFonts w:ascii="Century Gothic" w:hAnsi="Century Gothic"/>
            <w:lang w:val="fr-FR"/>
            <w:rPrChange w:id="79" w:author="Microsoft Office User" w:date="2025-06-20T06:36:00Z">
              <w:rPr/>
            </w:rPrChange>
          </w:rPr>
          <w:t>En mettant en place cette plateforme numérique, le Gouvernement cherche non seulement à simplifier les procédures administratives, mais aussi à centraliser les processus de formalisation et d’enregistrement, tout en garantissant leur conformité avec le nouveau cadre légal et réglementaire applicable à l’ensemble du secteur associatif.</w:t>
        </w:r>
      </w:ins>
    </w:p>
    <w:p w14:paraId="561596FF" w14:textId="733A0F25" w:rsidR="00157773" w:rsidRPr="009B42C1" w:rsidDel="003A53FB" w:rsidRDefault="00157773" w:rsidP="009B42C1">
      <w:pPr>
        <w:pStyle w:val="NormalWeb"/>
        <w:spacing w:line="276" w:lineRule="auto"/>
        <w:jc w:val="both"/>
        <w:rPr>
          <w:del w:id="80" w:author="Microsoft Office User" w:date="2025-06-20T06:37:00Z"/>
          <w:rFonts w:ascii="Century Gothic" w:hAnsi="Century Gothic"/>
          <w:lang w:val="fr-FR"/>
        </w:rPr>
      </w:pPr>
      <w:del w:id="81" w:author="Microsoft Office User" w:date="2025-06-20T06:37:00Z">
        <w:r w:rsidRPr="009B42C1" w:rsidDel="003A53FB">
          <w:rPr>
            <w:rFonts w:ascii="Century Gothic" w:hAnsi="Century Gothic"/>
            <w:lang w:val="fr-FR"/>
          </w:rPr>
          <w:delText xml:space="preserve">Le Gouvernement </w:delText>
        </w:r>
      </w:del>
      <w:del w:id="82" w:author="Microsoft Office User" w:date="2025-06-20T06:18:00Z">
        <w:r w:rsidRPr="009B42C1" w:rsidDel="00404A32">
          <w:rPr>
            <w:rFonts w:ascii="Century Gothic" w:hAnsi="Century Gothic"/>
            <w:lang w:val="fr-FR"/>
          </w:rPr>
          <w:delText xml:space="preserve">du Gabon </w:delText>
        </w:r>
      </w:del>
      <w:del w:id="83" w:author="Microsoft Office User" w:date="2025-06-20T06:19:00Z">
        <w:r w:rsidRPr="009B42C1" w:rsidDel="00404A32">
          <w:rPr>
            <w:rFonts w:ascii="Century Gothic" w:hAnsi="Century Gothic"/>
            <w:lang w:val="fr-FR"/>
          </w:rPr>
          <w:delText>lance</w:delText>
        </w:r>
      </w:del>
      <w:del w:id="84" w:author="Microsoft Office User" w:date="2025-06-20T06:37:00Z">
        <w:r w:rsidRPr="009B42C1" w:rsidDel="003A53FB">
          <w:rPr>
            <w:rFonts w:ascii="Century Gothic" w:hAnsi="Century Gothic"/>
            <w:lang w:val="fr-FR"/>
          </w:rPr>
          <w:delText xml:space="preserve"> </w:delText>
        </w:r>
      </w:del>
      <w:del w:id="85" w:author="Microsoft Office User" w:date="2025-06-20T06:20:00Z">
        <w:r w:rsidRPr="009B42C1" w:rsidDel="00404A32">
          <w:rPr>
            <w:rFonts w:ascii="Century Gothic" w:hAnsi="Century Gothic"/>
            <w:lang w:val="fr-FR"/>
          </w:rPr>
          <w:delText xml:space="preserve">une initiative stratégique visant à moderniser </w:delText>
        </w:r>
      </w:del>
      <w:del w:id="86" w:author="Microsoft Office User" w:date="2025-06-20T06:37:00Z">
        <w:r w:rsidRPr="009B42C1" w:rsidDel="003A53FB">
          <w:rPr>
            <w:rFonts w:ascii="Century Gothic" w:hAnsi="Century Gothic"/>
            <w:lang w:val="fr-FR"/>
          </w:rPr>
          <w:delText>et à optimiser la gestion des organisations associatives,</w:delText>
        </w:r>
      </w:del>
      <w:del w:id="87" w:author="Microsoft Office User" w:date="2025-06-20T06:21:00Z">
        <w:r w:rsidRPr="009B42C1" w:rsidDel="00404A32">
          <w:rPr>
            <w:rFonts w:ascii="Century Gothic" w:hAnsi="Century Gothic"/>
            <w:lang w:val="fr-FR"/>
          </w:rPr>
          <w:delText xml:space="preserve"> </w:delText>
        </w:r>
      </w:del>
      <w:del w:id="88" w:author="Microsoft Office User" w:date="2025-06-20T06:37:00Z">
        <w:r w:rsidRPr="009B42C1" w:rsidDel="003A53FB">
          <w:rPr>
            <w:rFonts w:ascii="Century Gothic" w:hAnsi="Century Gothic"/>
            <w:lang w:val="fr-FR"/>
          </w:rPr>
          <w:delText xml:space="preserve">qu'elles soient religieuses ou politiques, à travers tout le pays. Cette démarche s'inscrit dans le cadre d'un effort plus large pour renforcer les fondements démocratiques et promouvoir une gouvernance inclusive et transparente. En mettant en place </w:delText>
        </w:r>
      </w:del>
      <w:del w:id="89" w:author="Microsoft Office User" w:date="2025-06-20T06:24:00Z">
        <w:r w:rsidRPr="009B42C1" w:rsidDel="00404A32">
          <w:rPr>
            <w:rFonts w:ascii="Century Gothic" w:hAnsi="Century Gothic"/>
            <w:lang w:val="fr-FR"/>
          </w:rPr>
          <w:delText>ce portail national</w:delText>
        </w:r>
      </w:del>
      <w:del w:id="90" w:author="Microsoft Office User" w:date="2025-06-20T06:37:00Z">
        <w:r w:rsidRPr="009B42C1" w:rsidDel="003A53FB">
          <w:rPr>
            <w:rFonts w:ascii="Century Gothic" w:hAnsi="Century Gothic"/>
            <w:lang w:val="fr-FR"/>
          </w:rPr>
          <w:delText xml:space="preserve">, le </w:delText>
        </w:r>
      </w:del>
      <w:del w:id="91" w:author="Microsoft Office User" w:date="2025-06-20T06:24:00Z">
        <w:r w:rsidRPr="009B42C1" w:rsidDel="00404A32">
          <w:rPr>
            <w:rFonts w:ascii="Century Gothic" w:hAnsi="Century Gothic"/>
            <w:lang w:val="fr-FR"/>
          </w:rPr>
          <w:delText>g</w:delText>
        </w:r>
      </w:del>
      <w:del w:id="92" w:author="Microsoft Office User" w:date="2025-06-20T06:37:00Z">
        <w:r w:rsidRPr="009B42C1" w:rsidDel="003A53FB">
          <w:rPr>
            <w:rFonts w:ascii="Century Gothic" w:hAnsi="Century Gothic"/>
            <w:lang w:val="fr-FR"/>
          </w:rPr>
          <w:delText>ouvernement cherche non seulement à simplifier les procédures administratives mais aussi à centraliser les processus de formalisation et d'enregistrement.</w:delText>
        </w:r>
      </w:del>
    </w:p>
    <w:p w14:paraId="154EA4CF" w14:textId="5C1FD892"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L'objectif principal de ce</w:t>
      </w:r>
      <w:ins w:id="93" w:author="Support IT FRATEL" w:date="2025-06-22T23:55:00Z">
        <w:r w:rsidR="00A03E20">
          <w:rPr>
            <w:rFonts w:ascii="Century Gothic" w:hAnsi="Century Gothic"/>
            <w:lang w:val="fr-FR"/>
          </w:rPr>
          <w:t>tte</w:t>
        </w:r>
      </w:ins>
      <w:r w:rsidRPr="009B42C1">
        <w:rPr>
          <w:rFonts w:ascii="Century Gothic" w:hAnsi="Century Gothic"/>
          <w:lang w:val="fr-FR"/>
        </w:rPr>
        <w:t xml:space="preserve"> </w:t>
      </w:r>
      <w:ins w:id="94" w:author="Microsoft Office User" w:date="2025-06-20T06:25:00Z">
        <w:r w:rsidR="00404A32">
          <w:rPr>
            <w:rFonts w:ascii="Century Gothic" w:hAnsi="Century Gothic"/>
            <w:lang w:val="fr-FR"/>
          </w:rPr>
          <w:t xml:space="preserve">plateforme numérique </w:t>
        </w:r>
      </w:ins>
      <w:del w:id="95" w:author="Microsoft Office User" w:date="2025-06-20T06:25:00Z">
        <w:r w:rsidRPr="009B42C1" w:rsidDel="00404A32">
          <w:rPr>
            <w:rFonts w:ascii="Century Gothic" w:hAnsi="Century Gothic"/>
            <w:lang w:val="fr-FR"/>
          </w:rPr>
          <w:delText xml:space="preserve">portail </w:delText>
        </w:r>
      </w:del>
      <w:r w:rsidRPr="009B42C1">
        <w:rPr>
          <w:rFonts w:ascii="Century Gothic" w:hAnsi="Century Gothic"/>
          <w:lang w:val="fr-FR"/>
        </w:rPr>
        <w:t xml:space="preserve">est de réduire les barrières bureaucratiques qui peuvent souvent décourager l'engagement civique et l'organisation formelle. En facilitant ces démarches, </w:t>
      </w:r>
      <w:ins w:id="96" w:author="Microsoft Office User" w:date="2025-06-20T06:25:00Z">
        <w:r w:rsidR="00404A32">
          <w:rPr>
            <w:rFonts w:ascii="Century Gothic" w:hAnsi="Century Gothic"/>
            <w:lang w:val="fr-FR"/>
          </w:rPr>
          <w:t xml:space="preserve">la plateforme numérique </w:t>
        </w:r>
      </w:ins>
      <w:del w:id="97" w:author="Microsoft Office User" w:date="2025-06-20T06:25:00Z">
        <w:r w:rsidRPr="009B42C1" w:rsidDel="00404A32">
          <w:rPr>
            <w:rFonts w:ascii="Century Gothic" w:hAnsi="Century Gothic"/>
            <w:lang w:val="fr-FR"/>
          </w:rPr>
          <w:delText xml:space="preserve">le portail </w:delText>
        </w:r>
      </w:del>
      <w:r w:rsidRPr="009B42C1">
        <w:rPr>
          <w:rFonts w:ascii="Century Gothic" w:hAnsi="Century Gothic"/>
          <w:lang w:val="fr-FR"/>
        </w:rPr>
        <w:t>contribuera à une meilleure structuration du paysage associatif et politique, rendant ces entités plus accessibles aux citoyens désireux de s'engager dans la vie communautaire et politique.</w:t>
      </w:r>
    </w:p>
    <w:p w14:paraId="05154975" w14:textId="0E983E04" w:rsidR="00157773" w:rsidRPr="009B42C1" w:rsidRDefault="00157773" w:rsidP="009B42C1">
      <w:pPr>
        <w:pStyle w:val="NormalWeb"/>
        <w:spacing w:line="276" w:lineRule="auto"/>
        <w:jc w:val="both"/>
        <w:rPr>
          <w:rFonts w:ascii="Century Gothic" w:hAnsi="Century Gothic"/>
          <w:lang w:val="fr-FR"/>
        </w:rPr>
      </w:pPr>
      <w:r w:rsidRPr="009B42C1">
        <w:rPr>
          <w:rFonts w:ascii="Century Gothic" w:hAnsi="Century Gothic"/>
          <w:lang w:val="fr-FR"/>
        </w:rPr>
        <w:t>La simplification et la centralisation des processus par le biais de ce</w:t>
      </w:r>
      <w:ins w:id="98" w:author="Microsoft Office User" w:date="2025-06-20T06:25:00Z">
        <w:r w:rsidR="00404A32">
          <w:rPr>
            <w:rFonts w:ascii="Century Gothic" w:hAnsi="Century Gothic"/>
            <w:lang w:val="fr-FR"/>
          </w:rPr>
          <w:t>tte plateforme numérique</w:t>
        </w:r>
      </w:ins>
      <w:r w:rsidRPr="009B42C1">
        <w:rPr>
          <w:rFonts w:ascii="Century Gothic" w:hAnsi="Century Gothic"/>
          <w:lang w:val="fr-FR"/>
        </w:rPr>
        <w:t xml:space="preserve"> </w:t>
      </w:r>
      <w:del w:id="99" w:author="Microsoft Office User" w:date="2025-06-20T06:25:00Z">
        <w:r w:rsidRPr="009B42C1" w:rsidDel="00404A32">
          <w:rPr>
            <w:rFonts w:ascii="Century Gothic" w:hAnsi="Century Gothic"/>
            <w:lang w:val="fr-FR"/>
          </w:rPr>
          <w:delText xml:space="preserve">portail </w:delText>
        </w:r>
      </w:del>
      <w:r w:rsidRPr="009B42C1">
        <w:rPr>
          <w:rFonts w:ascii="Century Gothic" w:hAnsi="Century Gothic"/>
          <w:lang w:val="fr-FR"/>
        </w:rPr>
        <w:t>permettront d'améliorer la transparence, un élément crucial pour la confiance des citoyens en leurs institutions. L'efficacité sera également renforcée, réduisant les délais de traitement des demandes et assurant une réponse plus rapide aux besoins des organisations. De plus, l'accessibilité sera considérablement améliorée, permettant aux utilisateurs de soumettre leurs documents et de suivre leurs dossiers en temps réel, de n'importe où et à tout moment.</w:t>
      </w:r>
    </w:p>
    <w:p w14:paraId="1CAFC015" w14:textId="367212D7" w:rsidR="00157773" w:rsidRPr="009B42C1" w:rsidRDefault="00404A32" w:rsidP="009B42C1">
      <w:pPr>
        <w:pStyle w:val="NormalWeb"/>
        <w:spacing w:line="276" w:lineRule="auto"/>
        <w:jc w:val="both"/>
        <w:rPr>
          <w:rFonts w:ascii="Century Gothic" w:hAnsi="Century Gothic"/>
          <w:lang w:val="fr-FR"/>
        </w:rPr>
      </w:pPr>
      <w:ins w:id="100" w:author="Microsoft Office User" w:date="2025-06-20T06:26:00Z">
        <w:r>
          <w:rPr>
            <w:rFonts w:ascii="Century Gothic" w:hAnsi="Century Gothic"/>
            <w:lang w:val="fr-FR"/>
          </w:rPr>
          <w:lastRenderedPageBreak/>
          <w:t xml:space="preserve">Cette plateforme numérique </w:t>
        </w:r>
      </w:ins>
      <w:del w:id="101" w:author="Microsoft Office User" w:date="2025-06-20T06:26:00Z">
        <w:r w:rsidR="00157773" w:rsidRPr="009B42C1" w:rsidDel="00404A32">
          <w:rPr>
            <w:rFonts w:ascii="Century Gothic" w:hAnsi="Century Gothic"/>
            <w:lang w:val="fr-FR"/>
          </w:rPr>
          <w:delText xml:space="preserve">Ce portail </w:delText>
        </w:r>
      </w:del>
      <w:r w:rsidR="00157773" w:rsidRPr="009B42C1">
        <w:rPr>
          <w:rFonts w:ascii="Century Gothic" w:hAnsi="Century Gothic"/>
          <w:lang w:val="fr-FR"/>
        </w:rPr>
        <w:t>devrait également permettre une meilleure communication et interaction entre le gouvernement et les organisations, favorisant ainsi une collaboration plus étroite et un dialogue continu. En résumé, cette initiative est un pas vers une administration plus dynamique et interactive qui reconnaît et soutient le rôle vital des organisations associatives et politiques dans le tissu social et démocratique du Gabon.</w:t>
      </w:r>
    </w:p>
    <w:p w14:paraId="48869210" w14:textId="77777777" w:rsidR="00213BCE" w:rsidRPr="009B42C1" w:rsidRDefault="00213BCE" w:rsidP="009B42C1">
      <w:pPr>
        <w:spacing w:line="276" w:lineRule="auto"/>
        <w:jc w:val="both"/>
        <w:rPr>
          <w:rFonts w:ascii="Century Gothic" w:hAnsi="Century Gothic"/>
          <w:lang w:val="fr-GA"/>
        </w:rPr>
      </w:pPr>
    </w:p>
    <w:p w14:paraId="722A18A4" w14:textId="77777777" w:rsidR="00F9542D" w:rsidRPr="009B42C1" w:rsidRDefault="00F9542D" w:rsidP="009B42C1">
      <w:pPr>
        <w:spacing w:line="276" w:lineRule="auto"/>
        <w:jc w:val="both"/>
        <w:rPr>
          <w:rFonts w:ascii="Century Gothic" w:hAnsi="Century Gothic"/>
          <w:lang w:val="fr-GA"/>
        </w:rPr>
      </w:pPr>
    </w:p>
    <w:p w14:paraId="6D9E5556"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Objectifs du projet</w:t>
      </w:r>
    </w:p>
    <w:p w14:paraId="1CD1D186" w14:textId="78CAB58F" w:rsidR="00B041DD" w:rsidRPr="009B42C1" w:rsidRDefault="00B041DD" w:rsidP="009B42C1">
      <w:pPr>
        <w:pStyle w:val="NormalWeb"/>
        <w:spacing w:line="276" w:lineRule="auto"/>
        <w:jc w:val="both"/>
        <w:rPr>
          <w:rFonts w:ascii="Century Gothic" w:hAnsi="Century Gothic"/>
        </w:rPr>
      </w:pPr>
      <w:r w:rsidRPr="009B42C1">
        <w:rPr>
          <w:rFonts w:ascii="Century Gothic" w:hAnsi="Century Gothic"/>
        </w:rPr>
        <w:t xml:space="preserve">L'objectif général de ce projet ambitieux est de concevoir, développer, et déployer </w:t>
      </w:r>
      <w:del w:id="102" w:author="Microsoft Office User" w:date="2025-06-20T06:39:00Z">
        <w:r w:rsidRPr="009B42C1" w:rsidDel="003A53FB">
          <w:rPr>
            <w:rFonts w:ascii="Century Gothic" w:hAnsi="Century Gothic"/>
          </w:rPr>
          <w:delText>un portail national</w:delText>
        </w:r>
      </w:del>
      <w:ins w:id="103" w:author="Microsoft Office User" w:date="2025-06-20T06:39:00Z">
        <w:r w:rsidR="003A53FB">
          <w:rPr>
            <w:rFonts w:ascii="Century Gothic" w:hAnsi="Century Gothic"/>
            <w:lang w:val="fr-FR"/>
          </w:rPr>
          <w:t>une plateforme numérique</w:t>
        </w:r>
      </w:ins>
      <w:r w:rsidRPr="009B42C1">
        <w:rPr>
          <w:rFonts w:ascii="Century Gothic" w:hAnsi="Century Gothic"/>
        </w:rPr>
        <w:t xml:space="preserve"> qui facilitera la formalisation </w:t>
      </w:r>
      <w:r w:rsidR="00E70195">
        <w:rPr>
          <w:rFonts w:ascii="Century Gothic" w:hAnsi="Century Gothic"/>
          <w:lang w:val="fr-FR"/>
        </w:rPr>
        <w:t>et la gestion</w:t>
      </w:r>
      <w:r w:rsidRPr="009B42C1">
        <w:rPr>
          <w:rFonts w:ascii="Century Gothic" w:hAnsi="Century Gothic"/>
        </w:rPr>
        <w:t xml:space="preserve"> des organisations associatives</w:t>
      </w:r>
      <w:r w:rsidRPr="009B42C1">
        <w:rPr>
          <w:rFonts w:ascii="Century Gothic" w:hAnsi="Century Gothic"/>
          <w:lang w:val="fr-FR"/>
        </w:rPr>
        <w:t xml:space="preserve">, </w:t>
      </w:r>
      <w:r w:rsidRPr="009B42C1">
        <w:rPr>
          <w:rFonts w:ascii="Century Gothic" w:hAnsi="Century Gothic"/>
        </w:rPr>
        <w:t>religieuses et politiques du Gabon. Cette plateforme numérique visera à centraliser toutes les démarches administratives nécessaires, rendant le processus non seulement plus rapide mais également plus transparent pour tous les acteurs impliqués.</w:t>
      </w:r>
    </w:p>
    <w:p w14:paraId="385FB1DC" w14:textId="54BD19C0" w:rsidR="00B041DD" w:rsidRPr="009B42C1" w:rsidRDefault="003A53FB" w:rsidP="009B42C1">
      <w:pPr>
        <w:pStyle w:val="NormalWeb"/>
        <w:spacing w:line="276" w:lineRule="auto"/>
        <w:jc w:val="both"/>
        <w:rPr>
          <w:rFonts w:ascii="Century Gothic" w:hAnsi="Century Gothic"/>
        </w:rPr>
      </w:pPr>
      <w:ins w:id="104" w:author="Microsoft Office User" w:date="2025-06-20T06:39:00Z">
        <w:r w:rsidRPr="003A53FB">
          <w:rPr>
            <w:rFonts w:ascii="Century Gothic" w:hAnsi="Century Gothic"/>
            <w:rPrChange w:id="105" w:author="Microsoft Office User" w:date="2025-06-20T06:41:00Z">
              <w:rPr>
                <w:rFonts w:ascii="Century Gothic" w:hAnsi="Century Gothic"/>
                <w:lang w:val="fr-FR"/>
              </w:rPr>
            </w:rPrChange>
          </w:rPr>
          <w:t xml:space="preserve">La </w:t>
        </w:r>
      </w:ins>
      <w:ins w:id="106" w:author="Microsoft Office User" w:date="2025-06-20T06:41:00Z">
        <w:r w:rsidRPr="003A53FB">
          <w:rPr>
            <w:rFonts w:ascii="Century Gothic" w:hAnsi="Century Gothic"/>
            <w:rPrChange w:id="107" w:author="Microsoft Office User" w:date="2025-06-20T06:41:00Z">
              <w:rPr/>
            </w:rPrChange>
          </w:rPr>
          <w:t>Plateforme numérique accessible à la fois depuis un navigateur web et via une application mobile</w:t>
        </w:r>
        <w:r w:rsidRPr="009B42C1" w:rsidDel="003A53FB">
          <w:rPr>
            <w:rFonts w:ascii="Century Gothic" w:hAnsi="Century Gothic"/>
          </w:rPr>
          <w:t xml:space="preserve"> </w:t>
        </w:r>
      </w:ins>
      <w:del w:id="108" w:author="Microsoft Office User" w:date="2025-06-20T06:39:00Z">
        <w:r w:rsidR="00B041DD" w:rsidRPr="009B42C1" w:rsidDel="003A53FB">
          <w:rPr>
            <w:rFonts w:ascii="Century Gothic" w:hAnsi="Century Gothic"/>
          </w:rPr>
          <w:delText xml:space="preserve">Le portail </w:delText>
        </w:r>
      </w:del>
      <w:r w:rsidR="00B041DD" w:rsidRPr="009B42C1">
        <w:rPr>
          <w:rFonts w:ascii="Century Gothic" w:hAnsi="Century Gothic"/>
        </w:rPr>
        <w:t>sera conçu avec une interface utilisateur conviviale et intuitive, garantissant que même les utilisateurs les moins expérimentés en technologie puissent naviguer facilement à travers les différentes fonctionnalités. Cette interface sera conforme aux meilleures pratiques de conception web</w:t>
      </w:r>
      <w:ins w:id="109" w:author="Microsoft Office User" w:date="2025-06-20T06:41:00Z">
        <w:r>
          <w:rPr>
            <w:rFonts w:ascii="Century Gothic" w:hAnsi="Century Gothic"/>
            <w:lang w:val="fr-FR"/>
          </w:rPr>
          <w:t xml:space="preserve"> et mobile</w:t>
        </w:r>
      </w:ins>
      <w:r w:rsidR="00B041DD" w:rsidRPr="009B42C1">
        <w:rPr>
          <w:rFonts w:ascii="Century Gothic" w:hAnsi="Century Gothic"/>
          <w:lang w:val="fr-FR"/>
        </w:rPr>
        <w:t xml:space="preserve"> </w:t>
      </w:r>
      <w:r w:rsidR="00B041DD" w:rsidRPr="009B42C1">
        <w:rPr>
          <w:rFonts w:ascii="Century Gothic" w:hAnsi="Century Gothic"/>
        </w:rPr>
        <w:t>afin d’assurer une accessibilité maximale.</w:t>
      </w:r>
    </w:p>
    <w:p w14:paraId="3E761E17" w14:textId="36EC131E" w:rsidR="00B041DD" w:rsidRPr="009B42C1" w:rsidRDefault="00B041DD" w:rsidP="009B42C1">
      <w:pPr>
        <w:pStyle w:val="NormalWeb"/>
        <w:spacing w:line="276" w:lineRule="auto"/>
        <w:jc w:val="both"/>
        <w:rPr>
          <w:rFonts w:ascii="Century Gothic" w:hAnsi="Century Gothic"/>
        </w:rPr>
      </w:pPr>
      <w:del w:id="110" w:author="Microsoft Office User" w:date="2025-06-20T06:41:00Z">
        <w:r w:rsidRPr="009B42C1" w:rsidDel="003A53FB">
          <w:rPr>
            <w:rFonts w:ascii="Century Gothic" w:hAnsi="Century Gothic"/>
          </w:rPr>
          <w:delText>Le portail</w:delText>
        </w:r>
      </w:del>
      <w:ins w:id="111" w:author="Microsoft Office User" w:date="2025-06-20T06:41:00Z">
        <w:r w:rsidR="003A53FB">
          <w:rPr>
            <w:rFonts w:ascii="Century Gothic" w:hAnsi="Century Gothic"/>
            <w:lang w:val="fr-FR"/>
          </w:rPr>
          <w:t xml:space="preserve">la plateforme </w:t>
        </w:r>
      </w:ins>
      <w:ins w:id="112" w:author="Microsoft Office User" w:date="2025-06-20T06:54:00Z">
        <w:r w:rsidR="00905952">
          <w:rPr>
            <w:rFonts w:ascii="Century Gothic" w:hAnsi="Century Gothic"/>
            <w:lang w:val="fr-FR"/>
          </w:rPr>
          <w:t xml:space="preserve">numérique </w:t>
        </w:r>
      </w:ins>
      <w:r w:rsidRPr="009B42C1">
        <w:rPr>
          <w:rFonts w:ascii="Century Gothic" w:hAnsi="Century Gothic"/>
        </w:rPr>
        <w:t xml:space="preserve"> jouera un rôle crucial dans l'amélioration des interactions entre les citoyens et le gouvernement, facilitant une participation plus active des organisations dans le paysage politique et social du Gabon. En éliminant les barrières bureaucratiques et en offrant une plateforme centralisée pour toutes les formalités administratives, le portail promet de renforcer la cohésion sociale et de favoriser un environnement plus inclusif et engagé.</w:t>
      </w:r>
    </w:p>
    <w:p w14:paraId="76DAA439" w14:textId="77777777" w:rsidR="003938A2" w:rsidRPr="009B42C1" w:rsidRDefault="003938A2" w:rsidP="009B42C1">
      <w:pPr>
        <w:spacing w:line="276" w:lineRule="auto"/>
        <w:jc w:val="both"/>
        <w:rPr>
          <w:rFonts w:ascii="Century Gothic" w:hAnsi="Century Gothic"/>
          <w:lang w:val="fr-GA"/>
        </w:rPr>
      </w:pPr>
    </w:p>
    <w:p w14:paraId="0585FBB8" w14:textId="77777777" w:rsidR="00C96C02" w:rsidRPr="009B42C1" w:rsidRDefault="00C96C02" w:rsidP="009B42C1">
      <w:pPr>
        <w:spacing w:line="276" w:lineRule="auto"/>
        <w:jc w:val="both"/>
        <w:rPr>
          <w:rFonts w:ascii="Century Gothic" w:hAnsi="Century Gothic"/>
        </w:rPr>
      </w:pPr>
    </w:p>
    <w:p w14:paraId="21EF148A" w14:textId="77777777"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Caractéristiques majeures attendues</w:t>
      </w:r>
    </w:p>
    <w:p w14:paraId="31EB0448" w14:textId="3B6BB68F" w:rsidR="002C17B2" w:rsidRPr="009B42C1" w:rsidRDefault="002C17B2" w:rsidP="009B42C1">
      <w:pPr>
        <w:pStyle w:val="Corpsdetexte"/>
        <w:tabs>
          <w:tab w:val="left" w:pos="0"/>
        </w:tabs>
        <w:spacing w:line="276" w:lineRule="auto"/>
        <w:jc w:val="both"/>
        <w:rPr>
          <w:rFonts w:ascii="Century Gothic" w:hAnsi="Century Gothic" w:cs="Arial"/>
          <w:color w:val="000000"/>
        </w:rPr>
      </w:pPr>
      <w:r w:rsidRPr="009B42C1">
        <w:rPr>
          <w:rFonts w:ascii="Century Gothic" w:hAnsi="Century Gothic" w:cs="Arial"/>
          <w:color w:val="000000"/>
        </w:rPr>
        <w:t>La solution proposée doit prendre en charge l’ensemble des processus, objet du périmètre du présent cahier des charges</w:t>
      </w:r>
      <w:r w:rsidR="00490AD7" w:rsidRPr="009B42C1">
        <w:rPr>
          <w:rFonts w:ascii="Century Gothic" w:hAnsi="Century Gothic" w:cs="Arial"/>
          <w:color w:val="000000"/>
        </w:rPr>
        <w:t>.</w:t>
      </w:r>
    </w:p>
    <w:p w14:paraId="20101500" w14:textId="77777777" w:rsidR="002C17B2" w:rsidRPr="009B42C1" w:rsidRDefault="002C17B2" w:rsidP="009B42C1">
      <w:pPr>
        <w:pStyle w:val="Corpsdetexte"/>
        <w:spacing w:line="276" w:lineRule="auto"/>
        <w:jc w:val="both"/>
        <w:rPr>
          <w:rFonts w:ascii="Century Gothic" w:hAnsi="Century Gothic" w:cs="Arial"/>
          <w:color w:val="000000"/>
        </w:rPr>
      </w:pPr>
      <w:r w:rsidRPr="009B42C1">
        <w:rPr>
          <w:rFonts w:ascii="Century Gothic" w:hAnsi="Century Gothic" w:cs="Arial"/>
          <w:color w:val="000000"/>
        </w:rPr>
        <w:t xml:space="preserve"> Elle devra respecter les grandes orientations fonctionnelles suivantes :</w:t>
      </w:r>
    </w:p>
    <w:p w14:paraId="7919EC8F" w14:textId="218B0A4D" w:rsidR="000C1DC2" w:rsidRPr="00905952" w:rsidDel="00905952" w:rsidRDefault="000C1DC2" w:rsidP="00D36DCB">
      <w:pPr>
        <w:pStyle w:val="Listepuces"/>
        <w:jc w:val="both"/>
        <w:rPr>
          <w:del w:id="113" w:author="Microsoft Office User" w:date="2025-06-20T06:53:00Z"/>
          <w:rFonts w:ascii="Century Gothic" w:eastAsia="Times New Roman" w:hAnsi="Century Gothic" w:cs="Arial"/>
          <w:color w:val="000000"/>
          <w:sz w:val="24"/>
          <w:szCs w:val="24"/>
          <w:lang w:val="fr-FR" w:eastAsia="fr-FR"/>
          <w:rPrChange w:id="114" w:author="Microsoft Office User" w:date="2025-06-20T06:53:00Z">
            <w:rPr>
              <w:del w:id="115" w:author="Microsoft Office User" w:date="2025-06-20T06:53:00Z"/>
              <w:lang w:val="fr-FR"/>
            </w:rPr>
          </w:rPrChange>
        </w:rPr>
      </w:pPr>
      <w:r w:rsidRPr="00BF1919">
        <w:rPr>
          <w:rFonts w:ascii="Century Gothic" w:eastAsia="Times New Roman" w:hAnsi="Century Gothic" w:cs="Arial"/>
          <w:color w:val="000000"/>
          <w:sz w:val="24"/>
          <w:szCs w:val="24"/>
          <w:lang w:val="fr-FR" w:eastAsia="fr-FR"/>
        </w:rPr>
        <w:lastRenderedPageBreak/>
        <w:t xml:space="preserve">Inscription en ligne : </w:t>
      </w:r>
      <w:ins w:id="116" w:author="Microsoft Office User" w:date="2025-06-20T06:53:00Z">
        <w:r w:rsidR="00905952" w:rsidRPr="00BF1919">
          <w:rPr>
            <w:rFonts w:ascii="Century Gothic" w:eastAsia="Times New Roman" w:hAnsi="Century Gothic" w:cs="Arial"/>
            <w:color w:val="000000"/>
            <w:sz w:val="24"/>
            <w:szCs w:val="24"/>
            <w:lang w:val="fr-FR" w:eastAsia="fr-FR"/>
          </w:rPr>
          <w:t>P</w:t>
        </w:r>
        <w:r w:rsidR="00905952" w:rsidRPr="00BF1919">
          <w:rPr>
            <w:rFonts w:ascii="Century Gothic" w:eastAsia="Times New Roman" w:hAnsi="Century Gothic" w:cs="Arial"/>
            <w:color w:val="000000"/>
            <w:sz w:val="24"/>
            <w:szCs w:val="24"/>
            <w:lang w:val="fr-FR" w:eastAsia="fr-FR"/>
            <w:rPrChange w:id="117" w:author="Microsoft Office User" w:date="2025-06-20T06:59:00Z">
              <w:rPr/>
            </w:rPrChange>
          </w:rPr>
          <w:t>ermet aux organisations de s’inscrire et de soumettre leur demande directement via l</w:t>
        </w:r>
      </w:ins>
      <w:ins w:id="118" w:author="Microsoft Office User" w:date="2025-06-20T06:54:00Z">
        <w:r w:rsidR="00905952" w:rsidRPr="00BF1919">
          <w:rPr>
            <w:rFonts w:ascii="Century Gothic" w:eastAsia="Times New Roman" w:hAnsi="Century Gothic" w:cs="Arial"/>
            <w:color w:val="000000"/>
            <w:sz w:val="24"/>
            <w:szCs w:val="24"/>
            <w:lang w:val="fr-FR" w:eastAsia="fr-FR"/>
          </w:rPr>
          <w:t xml:space="preserve">a plateforme numérique </w:t>
        </w:r>
      </w:ins>
      <w:del w:id="119" w:author="Microsoft Office User" w:date="2025-06-20T06:53:00Z">
        <w:r w:rsidRPr="009B42C1" w:rsidDel="00905952">
          <w:rPr>
            <w:rFonts w:ascii="Century Gothic" w:eastAsia="Times New Roman" w:hAnsi="Century Gothic" w:cs="Arial"/>
            <w:color w:val="000000"/>
            <w:sz w:val="24"/>
            <w:szCs w:val="24"/>
            <w:lang w:val="fr-FR" w:eastAsia="fr-FR"/>
          </w:rPr>
          <w:delText>Permet aux organisations de s'inscrire et de soumettre leur demande directement via le portail.</w:delText>
        </w:r>
      </w:del>
    </w:p>
    <w:p w14:paraId="54BBF77C" w14:textId="69DF11E2" w:rsidR="00905952" w:rsidRPr="009B42C1" w:rsidRDefault="00BF1919">
      <w:pPr>
        <w:pStyle w:val="Listepuces"/>
        <w:numPr>
          <w:ilvl w:val="0"/>
          <w:numId w:val="0"/>
        </w:numPr>
        <w:ind w:left="360"/>
        <w:jc w:val="both"/>
        <w:rPr>
          <w:ins w:id="120" w:author="Microsoft Office User" w:date="2025-06-20T06:53:00Z"/>
          <w:rFonts w:ascii="Century Gothic" w:eastAsia="Times New Roman" w:hAnsi="Century Gothic" w:cs="Arial"/>
          <w:color w:val="000000"/>
          <w:sz w:val="24"/>
          <w:szCs w:val="24"/>
          <w:lang w:val="fr-FR" w:eastAsia="fr-FR"/>
        </w:rPr>
        <w:pPrChange w:id="121" w:author="Microsoft Office User" w:date="2025-06-20T06:59:00Z">
          <w:pPr>
            <w:pStyle w:val="Listepuces"/>
            <w:jc w:val="both"/>
          </w:pPr>
        </w:pPrChange>
      </w:pPr>
      <w:ins w:id="122" w:author="Microsoft Office User" w:date="2025-06-20T06:59:00Z">
        <w:r>
          <w:rPr>
            <w:rFonts w:ascii="Century Gothic" w:eastAsia="Times New Roman" w:hAnsi="Century Gothic" w:cs="Arial"/>
            <w:color w:val="000000"/>
            <w:sz w:val="24"/>
            <w:szCs w:val="24"/>
            <w:lang w:val="fr-FR" w:eastAsia="fr-FR"/>
          </w:rPr>
          <w:t>.</w:t>
        </w:r>
      </w:ins>
    </w:p>
    <w:p w14:paraId="7295122C" w14:textId="0E73715B" w:rsidR="000C1DC2" w:rsidRPr="00905952" w:rsidRDefault="000C1DC2" w:rsidP="00005AD2">
      <w:pPr>
        <w:pStyle w:val="Listepuces"/>
        <w:jc w:val="both"/>
        <w:rPr>
          <w:rFonts w:ascii="Century Gothic" w:eastAsia="Times New Roman" w:hAnsi="Century Gothic" w:cs="Arial"/>
          <w:color w:val="000000"/>
          <w:sz w:val="24"/>
          <w:szCs w:val="24"/>
          <w:lang w:val="fr-FR" w:eastAsia="fr-FR"/>
        </w:rPr>
      </w:pPr>
      <w:r w:rsidRPr="00905952">
        <w:rPr>
          <w:rFonts w:ascii="Century Gothic" w:eastAsia="Times New Roman" w:hAnsi="Century Gothic" w:cs="Arial"/>
          <w:color w:val="000000"/>
          <w:sz w:val="24"/>
          <w:szCs w:val="24"/>
          <w:lang w:val="fr-FR" w:eastAsia="fr-FR"/>
        </w:rPr>
        <w:t>Guides et Ressources : Fournit des guides détaillés et des ressources utiles pour aider les organisations dans le processus de formalisation.</w:t>
      </w:r>
    </w:p>
    <w:p w14:paraId="5BE7154C" w14:textId="7DD0767D"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Suivi des Demandes : Offre un suivi en temps réel des demandes, de la soumission à l'approbation finale.</w:t>
      </w:r>
    </w:p>
    <w:p w14:paraId="4B28F36E" w14:textId="415E8FB9"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Gestion des Documents : Permet aux organisations de télécharger et de gérer les documents nécessaires.</w:t>
      </w:r>
    </w:p>
    <w:p w14:paraId="7D0F8F3C" w14:textId="63BC7EDA"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Calendrier des Échéances : Affiche les dates limites et les événements importants.</w:t>
      </w:r>
    </w:p>
    <w:p w14:paraId="58F6ED8D" w14:textId="60DB265E"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Foire aux Questions (FAQ) : Une section pour répondre aux questions fréquemment posées.</w:t>
      </w:r>
    </w:p>
    <w:p w14:paraId="140424B3" w14:textId="525BCF12" w:rsidR="000C1DC2" w:rsidRPr="009B42C1" w:rsidRDefault="000C1DC2" w:rsidP="009B42C1">
      <w:pPr>
        <w:pStyle w:val="Listepuces"/>
        <w:jc w:val="both"/>
        <w:rPr>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Contact et Support : Canaux de communication pour l'assistance utilisateur.</w:t>
      </w:r>
    </w:p>
    <w:p w14:paraId="7E009EC5" w14:textId="2723C719" w:rsidR="000C1DC2" w:rsidRDefault="000C1DC2" w:rsidP="009B42C1">
      <w:pPr>
        <w:pStyle w:val="Listepuces"/>
        <w:jc w:val="both"/>
        <w:rPr>
          <w:ins w:id="123" w:author="Microsoft Office User" w:date="2025-06-20T06:57:00Z"/>
          <w:rFonts w:ascii="Century Gothic" w:eastAsia="Times New Roman" w:hAnsi="Century Gothic" w:cs="Arial"/>
          <w:color w:val="000000"/>
          <w:sz w:val="24"/>
          <w:szCs w:val="24"/>
          <w:lang w:val="fr-FR" w:eastAsia="fr-FR"/>
        </w:rPr>
      </w:pPr>
      <w:r w:rsidRPr="009B42C1">
        <w:rPr>
          <w:rFonts w:ascii="Century Gothic" w:eastAsia="Times New Roman" w:hAnsi="Century Gothic" w:cs="Arial"/>
          <w:color w:val="000000"/>
          <w:sz w:val="24"/>
          <w:szCs w:val="24"/>
          <w:lang w:val="fr-FR" w:eastAsia="fr-FR"/>
        </w:rPr>
        <w:t>Annonces et Actualités : Diffusion d'informations pertinentes.</w:t>
      </w:r>
    </w:p>
    <w:p w14:paraId="7B37AE41" w14:textId="77777777" w:rsidR="00BF1919" w:rsidRPr="00BF1919" w:rsidRDefault="00BF1919">
      <w:pPr>
        <w:pStyle w:val="Listepuces"/>
        <w:jc w:val="both"/>
        <w:rPr>
          <w:ins w:id="124" w:author="Microsoft Office User" w:date="2025-06-20T06:57:00Z"/>
          <w:rFonts w:ascii="Century Gothic" w:eastAsia="Times New Roman" w:hAnsi="Century Gothic" w:cs="Arial"/>
          <w:color w:val="000000"/>
          <w:sz w:val="24"/>
          <w:szCs w:val="24"/>
          <w:lang w:val="fr-FR" w:eastAsia="fr-FR"/>
          <w:rPrChange w:id="125" w:author="Microsoft Office User" w:date="2025-06-20T06:57:00Z">
            <w:rPr>
              <w:ins w:id="126" w:author="Microsoft Office User" w:date="2025-06-20T06:57:00Z"/>
              <w:lang w:val="fr-GA"/>
            </w:rPr>
          </w:rPrChange>
        </w:rPr>
        <w:pPrChange w:id="127" w:author="Microsoft Office User" w:date="2025-06-20T06:57:00Z">
          <w:pPr>
            <w:pStyle w:val="Listepuces"/>
          </w:pPr>
        </w:pPrChange>
      </w:pPr>
      <w:ins w:id="128" w:author="Microsoft Office User" w:date="2025-06-20T06:57:00Z">
        <w:r w:rsidRPr="00BF1919">
          <w:rPr>
            <w:rFonts w:ascii="Century Gothic" w:eastAsia="Times New Roman" w:hAnsi="Century Gothic" w:cs="Arial"/>
            <w:color w:val="000000"/>
            <w:sz w:val="24"/>
            <w:szCs w:val="24"/>
            <w:lang w:val="fr-FR" w:eastAsia="fr-FR"/>
            <w:rPrChange w:id="129" w:author="Microsoft Office User" w:date="2025-06-20T06:57:00Z">
              <w:rPr/>
            </w:rPrChange>
          </w:rPr>
          <w:t>• Messagerie interne : Offre aux utilisateurs de la plateforme numérique un espace de communication sécurisé et privé, facilitant les échanges entre les différents acteurs.</w:t>
        </w:r>
      </w:ins>
    </w:p>
    <w:p w14:paraId="2224F8D7" w14:textId="0D896A5B" w:rsidR="00BF1919" w:rsidRPr="00BF1919" w:rsidRDefault="00BF1919">
      <w:pPr>
        <w:pStyle w:val="Listepuces"/>
        <w:jc w:val="both"/>
        <w:rPr>
          <w:ins w:id="130" w:author="Microsoft Office User" w:date="2025-06-20T06:57:00Z"/>
          <w:rFonts w:ascii="Century Gothic" w:eastAsia="Times New Roman" w:hAnsi="Century Gothic" w:cs="Arial"/>
          <w:color w:val="000000"/>
          <w:sz w:val="24"/>
          <w:szCs w:val="24"/>
          <w:lang w:val="fr-FR" w:eastAsia="fr-FR"/>
          <w:rPrChange w:id="131" w:author="Microsoft Office User" w:date="2025-06-20T06:57:00Z">
            <w:rPr>
              <w:ins w:id="132" w:author="Microsoft Office User" w:date="2025-06-20T06:57:00Z"/>
            </w:rPr>
          </w:rPrChange>
        </w:rPr>
        <w:pPrChange w:id="133" w:author="Microsoft Office User" w:date="2025-06-20T06:57:00Z">
          <w:pPr>
            <w:pStyle w:val="Listepuces"/>
          </w:pPr>
        </w:pPrChange>
      </w:pPr>
      <w:ins w:id="134" w:author="Microsoft Office User" w:date="2025-06-20T06:57:00Z">
        <w:r w:rsidRPr="00BF1919">
          <w:rPr>
            <w:rFonts w:ascii="Century Gothic" w:eastAsia="Times New Roman" w:hAnsi="Century Gothic" w:cs="Arial"/>
            <w:color w:val="000000"/>
            <w:sz w:val="24"/>
            <w:szCs w:val="24"/>
            <w:lang w:val="fr-FR" w:eastAsia="fr-FR"/>
            <w:rPrChange w:id="135" w:author="Microsoft Office User" w:date="2025-06-20T06:57:00Z">
              <w:rPr/>
            </w:rPrChange>
          </w:rPr>
          <w:t>• Liste de diffusion : Permet la diffusion rapide et ciblée d’informations importantes à l’ensemble des utilisateurs ou à des groupes spécifiques de la plateforme numérique, assurant ainsi une communication efficace.</w:t>
        </w:r>
      </w:ins>
    </w:p>
    <w:p w14:paraId="0B4FC3C6" w14:textId="77777777" w:rsidR="00BF1919" w:rsidRPr="009B42C1" w:rsidRDefault="00BF1919" w:rsidP="009B42C1">
      <w:pPr>
        <w:pStyle w:val="Listepuces"/>
        <w:jc w:val="both"/>
        <w:rPr>
          <w:rFonts w:ascii="Century Gothic" w:eastAsia="Times New Roman" w:hAnsi="Century Gothic" w:cs="Arial"/>
          <w:color w:val="000000"/>
          <w:sz w:val="24"/>
          <w:szCs w:val="24"/>
          <w:lang w:val="fr-FR" w:eastAsia="fr-FR"/>
        </w:rPr>
      </w:pPr>
    </w:p>
    <w:p w14:paraId="626A0B9F" w14:textId="77777777" w:rsidR="0060575A" w:rsidRPr="009B42C1" w:rsidRDefault="0060575A" w:rsidP="009B42C1">
      <w:pPr>
        <w:pStyle w:val="Corpsdetexte"/>
        <w:autoSpaceDE w:val="0"/>
        <w:autoSpaceDN w:val="0"/>
        <w:adjustRightInd w:val="0"/>
        <w:spacing w:line="276" w:lineRule="auto"/>
        <w:jc w:val="both"/>
        <w:rPr>
          <w:rFonts w:ascii="Century Gothic" w:hAnsi="Century Gothic" w:cs="Arial"/>
          <w:bCs/>
          <w:color w:val="002060"/>
          <w:szCs w:val="22"/>
        </w:rPr>
      </w:pPr>
    </w:p>
    <w:p w14:paraId="289613DB" w14:textId="77777777" w:rsidR="004E6ABA" w:rsidRPr="009B42C1" w:rsidRDefault="004E6ABA" w:rsidP="009B42C1">
      <w:pPr>
        <w:pStyle w:val="Corpsdetexte"/>
        <w:autoSpaceDE w:val="0"/>
        <w:autoSpaceDN w:val="0"/>
        <w:adjustRightInd w:val="0"/>
        <w:spacing w:line="276" w:lineRule="auto"/>
        <w:jc w:val="both"/>
        <w:rPr>
          <w:rFonts w:ascii="Century Gothic" w:hAnsi="Century Gothic" w:cs="Arial"/>
          <w:bCs/>
          <w:color w:val="002060"/>
          <w:szCs w:val="22"/>
        </w:rPr>
      </w:pPr>
    </w:p>
    <w:p w14:paraId="03AD8F53" w14:textId="75E92FB2" w:rsidR="002B4348"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Exigences fonctionnelles de la solution</w:t>
      </w:r>
    </w:p>
    <w:p w14:paraId="63429ECC" w14:textId="798A83C9" w:rsidR="00801837" w:rsidRPr="009B42C1" w:rsidRDefault="00187711"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Espace</w:t>
      </w:r>
      <w:r w:rsidR="00801837" w:rsidRPr="009B42C1">
        <w:rPr>
          <w:rFonts w:ascii="Century Gothic" w:hAnsi="Century Gothic" w:cs="Arial"/>
          <w:b/>
          <w:color w:val="002060"/>
        </w:rPr>
        <w:t xml:space="preserve"> Opérateurs (Organisations Associatives Religieuses et Politiques)</w:t>
      </w:r>
    </w:p>
    <w:p w14:paraId="0DD2E13D" w14:textId="52E8DC71" w:rsidR="00801837" w:rsidRDefault="00801837" w:rsidP="009B42C1">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 xml:space="preserve">Création de Compte </w:t>
      </w:r>
      <w:r w:rsidRPr="009B42C1">
        <w:rPr>
          <w:rFonts w:ascii="Century Gothic" w:hAnsi="Century Gothic" w:cs="Segoe UI"/>
        </w:rPr>
        <w:t>: Les opérateurs peuvent s'inscrire facilement sur le portail en fournissant les informations nécessaires pour créer un profil d'organisation</w:t>
      </w:r>
      <w:ins w:id="136" w:author="Microsoft Office User" w:date="2025-06-20T07:01:00Z">
        <w:r w:rsidR="00BF1919">
          <w:rPr>
            <w:rFonts w:ascii="Century Gothic" w:hAnsi="Century Gothic" w:cs="Segoe UI"/>
          </w:rPr>
          <w:t xml:space="preserve"> le NIP </w:t>
        </w:r>
      </w:ins>
      <w:ins w:id="137" w:author="Microsoft Office User" w:date="2025-06-20T07:02:00Z">
        <w:r w:rsidR="00BF1919">
          <w:rPr>
            <w:rFonts w:ascii="Century Gothic" w:hAnsi="Century Gothic" w:cs="Segoe UI"/>
          </w:rPr>
          <w:t>(Numéro d’Identification Personnel du demandeur compris)</w:t>
        </w:r>
      </w:ins>
      <w:r w:rsidRPr="009B42C1">
        <w:rPr>
          <w:rFonts w:ascii="Century Gothic" w:hAnsi="Century Gothic" w:cs="Segoe UI"/>
        </w:rPr>
        <w:t xml:space="preserve">. Ce processus comprendra la vérification d'email </w:t>
      </w:r>
      <w:del w:id="138" w:author="Microsoft Office User" w:date="2025-06-20T07:02:00Z">
        <w:r w:rsidRPr="009B42C1" w:rsidDel="00BF1919">
          <w:rPr>
            <w:rFonts w:ascii="Century Gothic" w:hAnsi="Century Gothic" w:cs="Segoe UI"/>
          </w:rPr>
          <w:delText xml:space="preserve">et, le cas échéant, </w:delText>
        </w:r>
      </w:del>
      <w:ins w:id="139" w:author="Microsoft Office User" w:date="2025-06-20T07:02:00Z">
        <w:r w:rsidR="00BF1919">
          <w:rPr>
            <w:rFonts w:ascii="Century Gothic" w:hAnsi="Century Gothic" w:cs="Segoe UI"/>
          </w:rPr>
          <w:t xml:space="preserve">à travers </w:t>
        </w:r>
      </w:ins>
      <w:r w:rsidRPr="009B42C1">
        <w:rPr>
          <w:rFonts w:ascii="Century Gothic" w:hAnsi="Century Gothic" w:cs="Segoe UI"/>
        </w:rPr>
        <w:t xml:space="preserve">une authentification </w:t>
      </w:r>
      <w:del w:id="140" w:author="Microsoft Office User" w:date="2025-06-20T07:02:00Z">
        <w:r w:rsidRPr="009B42C1" w:rsidDel="00BF1919">
          <w:rPr>
            <w:rFonts w:ascii="Century Gothic" w:hAnsi="Century Gothic" w:cs="Segoe UI"/>
          </w:rPr>
          <w:delText>à un ou</w:delText>
        </w:r>
      </w:del>
      <w:ins w:id="141" w:author="Microsoft Office User" w:date="2025-06-20T07:02:00Z">
        <w:r w:rsidR="00BF1919">
          <w:rPr>
            <w:rFonts w:ascii="Century Gothic" w:hAnsi="Century Gothic" w:cs="Segoe UI"/>
          </w:rPr>
          <w:t>à</w:t>
        </w:r>
      </w:ins>
      <w:r w:rsidRPr="009B42C1">
        <w:rPr>
          <w:rFonts w:ascii="Century Gothic" w:hAnsi="Century Gothic" w:cs="Segoe UI"/>
        </w:rPr>
        <w:t xml:space="preserve"> deux facteurs pour sécuriser l'accès au compte.</w:t>
      </w:r>
      <w:ins w:id="142" w:author="Microsoft Office User" w:date="2025-06-20T07:00:00Z">
        <w:r w:rsidR="00BF1919">
          <w:rPr>
            <w:rFonts w:ascii="Century Gothic" w:hAnsi="Century Gothic" w:cs="Segoe UI"/>
          </w:rPr>
          <w:t xml:space="preserve"> </w:t>
        </w:r>
      </w:ins>
    </w:p>
    <w:p w14:paraId="17C83EFB" w14:textId="77777777" w:rsidR="00F03482" w:rsidRPr="009B42C1" w:rsidRDefault="00F03482" w:rsidP="00F03482">
      <w:pPr>
        <w:pStyle w:val="Paragraphedeliste"/>
        <w:spacing w:after="160" w:line="276" w:lineRule="auto"/>
        <w:jc w:val="both"/>
        <w:rPr>
          <w:rFonts w:ascii="Century Gothic" w:hAnsi="Century Gothic" w:cs="Segoe UI"/>
        </w:rPr>
      </w:pPr>
    </w:p>
    <w:p w14:paraId="478A8F67" w14:textId="116DFDD8" w:rsidR="00BC33A1" w:rsidRPr="00833789" w:rsidRDefault="00801837" w:rsidP="00833789">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Soumission de Dossiers</w:t>
      </w:r>
      <w:r w:rsidRPr="009B42C1">
        <w:rPr>
          <w:rFonts w:ascii="Century Gothic" w:hAnsi="Century Gothic" w:cs="Segoe UI"/>
        </w:rPr>
        <w:t xml:space="preserve"> : </w:t>
      </w:r>
      <w:ins w:id="143" w:author="Microsoft Office User" w:date="2025-06-20T07:05:00Z">
        <w:r w:rsidR="001F21A7" w:rsidRPr="001F21A7">
          <w:rPr>
            <w:rFonts w:ascii="Century Gothic" w:hAnsi="Century Gothic" w:cs="Segoe UI"/>
            <w:rPrChange w:id="144" w:author="Microsoft Office User" w:date="2025-06-20T07:05:00Z">
              <w:rPr/>
            </w:rPrChange>
          </w:rPr>
          <w:t>La plateforme numérique permettra aux opérateurs de remplir et de soumettre des formulaires en ligne pour initier les processus de formalisation ou d’enregistrement, tout en bénéficiant d’une assistance intuitive rappelant clairement chaque étape de la procédure.</w:t>
        </w:r>
      </w:ins>
      <w:del w:id="145" w:author="Microsoft Office User" w:date="2025-06-20T07:05:00Z">
        <w:r w:rsidRPr="009B42C1" w:rsidDel="001F21A7">
          <w:rPr>
            <w:rFonts w:ascii="Century Gothic" w:hAnsi="Century Gothic" w:cs="Segoe UI"/>
          </w:rPr>
          <w:delText>L</w:delText>
        </w:r>
      </w:del>
      <w:del w:id="146" w:author="Microsoft Office User" w:date="2025-06-20T07:03:00Z">
        <w:r w:rsidRPr="009B42C1" w:rsidDel="00BF1919">
          <w:rPr>
            <w:rFonts w:ascii="Century Gothic" w:hAnsi="Century Gothic" w:cs="Segoe UI"/>
          </w:rPr>
          <w:delText xml:space="preserve">e portail </w:delText>
        </w:r>
      </w:del>
      <w:del w:id="147" w:author="Microsoft Office User" w:date="2025-06-20T07:05:00Z">
        <w:r w:rsidRPr="009B42C1" w:rsidDel="001F21A7">
          <w:rPr>
            <w:rFonts w:ascii="Century Gothic" w:hAnsi="Century Gothic" w:cs="Segoe UI"/>
          </w:rPr>
          <w:delText>permettra aux opérateurs de remplir et de soumettre des formulaires en ligne pour démarrer les processus de formalisation ou d'enregistrement.</w:delText>
        </w:r>
      </w:del>
      <w:r w:rsidRPr="009B42C1">
        <w:rPr>
          <w:rFonts w:ascii="Century Gothic" w:hAnsi="Century Gothic" w:cs="Segoe UI"/>
        </w:rPr>
        <w:t xml:space="preserve"> Ils pourront joindre des documents requis et sauvegarder leur progression pour compléter la soumission ultérieurement.</w:t>
      </w:r>
    </w:p>
    <w:p w14:paraId="0D27B655" w14:textId="77777777" w:rsidR="00BC33A1" w:rsidRPr="009B42C1" w:rsidRDefault="00BC33A1" w:rsidP="00BC33A1">
      <w:pPr>
        <w:pStyle w:val="Paragraphedeliste"/>
        <w:spacing w:after="160" w:line="276" w:lineRule="auto"/>
        <w:jc w:val="both"/>
        <w:rPr>
          <w:rFonts w:ascii="Century Gothic" w:hAnsi="Century Gothic" w:cs="Segoe UI"/>
        </w:rPr>
      </w:pPr>
    </w:p>
    <w:p w14:paraId="2A8406AE" w14:textId="7CCAA425" w:rsidR="00521542" w:rsidRPr="009B42C1" w:rsidRDefault="00521542" w:rsidP="009B42C1">
      <w:pPr>
        <w:pStyle w:val="Paragraphedeliste"/>
        <w:spacing w:after="160" w:line="276" w:lineRule="auto"/>
        <w:jc w:val="both"/>
        <w:rPr>
          <w:rFonts w:ascii="Century Gothic" w:hAnsi="Century Gothic" w:cs="Segoe UI"/>
        </w:rPr>
      </w:pPr>
      <w:r w:rsidRPr="009B42C1">
        <w:rPr>
          <w:rFonts w:ascii="Century Gothic" w:hAnsi="Century Gothic" w:cs="Segoe UI"/>
        </w:rPr>
        <w:t>Il est à noter qu’un n’operateur ne pourra créer qu’une seule confession religieuse active à la fois</w:t>
      </w:r>
      <w:r w:rsidR="00B522DF">
        <w:rPr>
          <w:rFonts w:ascii="Century Gothic" w:hAnsi="Century Gothic" w:cs="Segoe UI"/>
        </w:rPr>
        <w:t>.</w:t>
      </w:r>
    </w:p>
    <w:p w14:paraId="7BF6F419" w14:textId="1E6F6875" w:rsidR="00521542" w:rsidRPr="009B42C1" w:rsidRDefault="00521542" w:rsidP="009B42C1">
      <w:pPr>
        <w:pStyle w:val="Paragraphedeliste"/>
        <w:spacing w:after="160" w:line="276" w:lineRule="auto"/>
        <w:jc w:val="both"/>
        <w:rPr>
          <w:rFonts w:ascii="Century Gothic" w:hAnsi="Century Gothic" w:cs="Segoe UI"/>
        </w:rPr>
      </w:pPr>
      <w:r w:rsidRPr="009B42C1">
        <w:rPr>
          <w:rFonts w:ascii="Century Gothic" w:hAnsi="Century Gothic" w:cs="Segoe UI"/>
        </w:rPr>
        <w:t xml:space="preserve">Un opérateur ne pourra créer qu’un seul parti politique actif à la fois </w:t>
      </w:r>
    </w:p>
    <w:p w14:paraId="4B801744" w14:textId="6A1646BD" w:rsidR="00BE5C5A" w:rsidRDefault="00521542" w:rsidP="00BE5C5A">
      <w:pPr>
        <w:pStyle w:val="Paragraphedeliste"/>
        <w:spacing w:after="160" w:line="276" w:lineRule="auto"/>
        <w:jc w:val="both"/>
        <w:rPr>
          <w:ins w:id="148" w:author="Microsoft Office User" w:date="2025-06-20T07:10:00Z"/>
          <w:rFonts w:ascii="Century Gothic" w:hAnsi="Century Gothic" w:cs="Segoe UI"/>
        </w:rPr>
      </w:pPr>
      <w:r w:rsidRPr="009B42C1">
        <w:rPr>
          <w:rFonts w:ascii="Century Gothic" w:hAnsi="Century Gothic" w:cs="Segoe UI"/>
        </w:rPr>
        <w:t>Un opérateur pourra créer autant d’association ou ONG qu’il le souhaite</w:t>
      </w:r>
      <w:r w:rsidR="00BE5C5A">
        <w:rPr>
          <w:rFonts w:ascii="Century Gothic" w:hAnsi="Century Gothic" w:cs="Segoe UI"/>
        </w:rPr>
        <w:t>.</w:t>
      </w:r>
    </w:p>
    <w:p w14:paraId="0BA75CB6" w14:textId="5B76ACC2" w:rsidR="001F21A7" w:rsidRPr="00BE5C5A" w:rsidRDefault="001F21A7" w:rsidP="00BE5C5A">
      <w:pPr>
        <w:pStyle w:val="Paragraphedeliste"/>
        <w:spacing w:after="160" w:line="276" w:lineRule="auto"/>
        <w:jc w:val="both"/>
        <w:rPr>
          <w:rFonts w:ascii="Century Gothic" w:hAnsi="Century Gothic" w:cs="Segoe UI"/>
        </w:rPr>
      </w:pPr>
      <w:ins w:id="149" w:author="Microsoft Office User" w:date="2025-06-20T07:10:00Z">
        <w:r w:rsidRPr="001F21A7">
          <w:rPr>
            <w:rFonts w:ascii="Century Gothic" w:hAnsi="Century Gothic" w:cs="Segoe UI"/>
            <w:rPrChange w:id="150" w:author="Microsoft Office User" w:date="2025-06-20T07:10:00Z">
              <w:rPr/>
            </w:rPrChange>
          </w:rPr>
          <w:t xml:space="preserve">Après authentification, l’opérateur accède à son espace </w:t>
        </w:r>
        <w:r>
          <w:rPr>
            <w:rFonts w:ascii="Century Gothic" w:hAnsi="Century Gothic" w:cs="Segoe UI"/>
          </w:rPr>
          <w:t>dédié</w:t>
        </w:r>
      </w:ins>
      <w:ins w:id="151" w:author="Microsoft Office User" w:date="2025-06-20T07:11:00Z">
        <w:r>
          <w:rPr>
            <w:rFonts w:ascii="Century Gothic" w:hAnsi="Century Gothic" w:cs="Segoe UI"/>
          </w:rPr>
          <w:t>.</w:t>
        </w:r>
      </w:ins>
    </w:p>
    <w:p w14:paraId="6E22A48A" w14:textId="77777777" w:rsidR="00BE5C5A" w:rsidRDefault="00BE5C5A" w:rsidP="00BE5C5A">
      <w:pPr>
        <w:pStyle w:val="Paragraphedeliste"/>
        <w:spacing w:after="160" w:line="276" w:lineRule="auto"/>
        <w:jc w:val="both"/>
        <w:rPr>
          <w:rFonts w:ascii="Century Gothic" w:hAnsi="Century Gothic" w:cs="Segoe UI"/>
        </w:rPr>
      </w:pPr>
      <w:r w:rsidRPr="009203A4">
        <w:rPr>
          <w:rFonts w:ascii="Century Gothic" w:hAnsi="Century Gothic" w:cs="Segoe UI"/>
        </w:rPr>
        <w:t>Tableau de bord de suivi des statuts ;</w:t>
      </w:r>
    </w:p>
    <w:p w14:paraId="607CA9CE" w14:textId="77777777" w:rsidR="0015076F" w:rsidRDefault="00BE5C5A" w:rsidP="0015076F">
      <w:pPr>
        <w:pStyle w:val="Paragraphedeliste"/>
        <w:spacing w:after="160" w:line="276" w:lineRule="auto"/>
        <w:jc w:val="both"/>
        <w:rPr>
          <w:ins w:id="152" w:author="Microsoft Office User" w:date="2025-06-20T07:18:00Z"/>
          <w:rFonts w:ascii="Century Gothic" w:hAnsi="Century Gothic" w:cs="Segoe UI"/>
        </w:rPr>
      </w:pPr>
      <w:r w:rsidRPr="009203A4">
        <w:rPr>
          <w:rFonts w:ascii="Century Gothic" w:hAnsi="Century Gothic" w:cs="Segoe UI"/>
        </w:rPr>
        <w:t>Messagerie interne et notifications ;</w:t>
      </w:r>
    </w:p>
    <w:p w14:paraId="556CCA36" w14:textId="4E50AB2D" w:rsidR="00857C10" w:rsidRDefault="00857C10" w:rsidP="0015076F">
      <w:pPr>
        <w:pStyle w:val="Paragraphedeliste"/>
        <w:spacing w:after="160" w:line="276" w:lineRule="auto"/>
        <w:jc w:val="both"/>
        <w:rPr>
          <w:rFonts w:ascii="Century Gothic" w:hAnsi="Century Gothic" w:cs="Segoe UI"/>
        </w:rPr>
      </w:pPr>
      <w:ins w:id="153" w:author="Microsoft Office User" w:date="2025-06-20T07:18:00Z">
        <w:r w:rsidRPr="00857C10">
          <w:rPr>
            <w:rFonts w:ascii="Century Gothic" w:hAnsi="Century Gothic" w:cs="Segoe UI"/>
            <w:rPrChange w:id="154" w:author="Microsoft Office User" w:date="2025-06-20T07:18:00Z">
              <w:rPr/>
            </w:rPrChange>
          </w:rPr>
          <w:t>L’organisation soumettra, via un support numérique (clé USB</w:t>
        </w:r>
      </w:ins>
      <w:ins w:id="155" w:author="Microsoft Office User" w:date="2025-06-20T07:19:00Z">
        <w:r>
          <w:rPr>
            <w:rFonts w:ascii="Century Gothic" w:hAnsi="Century Gothic" w:cs="Segoe UI"/>
          </w:rPr>
          <w:t xml:space="preserve"> ou autre</w:t>
        </w:r>
      </w:ins>
      <w:ins w:id="156" w:author="Microsoft Office User" w:date="2025-06-20T07:18:00Z">
        <w:r w:rsidRPr="00857C10">
          <w:rPr>
            <w:rFonts w:ascii="Century Gothic" w:hAnsi="Century Gothic" w:cs="Segoe UI"/>
            <w:rPrChange w:id="157" w:author="Microsoft Office User" w:date="2025-06-20T07:18:00Z">
              <w:rPr/>
            </w:rPrChange>
          </w:rPr>
          <w:t xml:space="preserve">), le fichier de ses adhérents selon un </w:t>
        </w:r>
      </w:ins>
      <w:ins w:id="158" w:author="Microsoft Office User" w:date="2025-06-20T07:19:00Z">
        <w:r>
          <w:rPr>
            <w:rFonts w:ascii="Century Gothic" w:hAnsi="Century Gothic" w:cs="Segoe UI"/>
          </w:rPr>
          <w:t>fichier</w:t>
        </w:r>
      </w:ins>
      <w:ins w:id="159" w:author="Microsoft Office User" w:date="2025-06-20T07:18:00Z">
        <w:r w:rsidRPr="00857C10">
          <w:rPr>
            <w:rFonts w:ascii="Century Gothic" w:hAnsi="Century Gothic" w:cs="Segoe UI"/>
            <w:rPrChange w:id="160" w:author="Microsoft Office User" w:date="2025-06-20T07:18:00Z">
              <w:rPr/>
            </w:rPrChange>
          </w:rPr>
          <w:t xml:space="preserve"> </w:t>
        </w:r>
      </w:ins>
      <w:ins w:id="161" w:author="Microsoft Office User" w:date="2025-06-20T07:19:00Z">
        <w:r>
          <w:rPr>
            <w:rFonts w:ascii="Century Gothic" w:hAnsi="Century Gothic" w:cs="Segoe UI"/>
          </w:rPr>
          <w:t xml:space="preserve">informatique </w:t>
        </w:r>
      </w:ins>
      <w:ins w:id="162" w:author="Microsoft Office User" w:date="2025-06-20T07:18:00Z">
        <w:r w:rsidRPr="00857C10">
          <w:rPr>
            <w:rFonts w:ascii="Century Gothic" w:hAnsi="Century Gothic" w:cs="Segoe UI"/>
            <w:rPrChange w:id="163" w:author="Microsoft Office User" w:date="2025-06-20T07:18:00Z">
              <w:rPr/>
            </w:rPrChange>
          </w:rPr>
          <w:t>comportant des champs préalablement définis, lequel sera téléchargeable sur la plateforme.</w:t>
        </w:r>
      </w:ins>
    </w:p>
    <w:p w14:paraId="3B8AE1CC" w14:textId="1279AA08" w:rsidR="0015076F" w:rsidRPr="009203A4" w:rsidRDefault="0015076F" w:rsidP="0015076F">
      <w:pPr>
        <w:pStyle w:val="Paragraphedeliste"/>
        <w:spacing w:after="160" w:line="276" w:lineRule="auto"/>
        <w:jc w:val="both"/>
        <w:rPr>
          <w:rFonts w:ascii="Century Gothic" w:hAnsi="Century Gothic" w:cs="Segoe UI"/>
        </w:rPr>
      </w:pPr>
      <w:r w:rsidRPr="009203A4">
        <w:rPr>
          <w:rFonts w:ascii="Century Gothic" w:hAnsi="Century Gothic" w:cs="Segoe UI"/>
        </w:rPr>
        <w:t>Accès à des outils de gestion simplifiés (rapport d’activité, déclaration annuelle, demande de subvention, etc.).</w:t>
      </w:r>
    </w:p>
    <w:p w14:paraId="5DF2C681" w14:textId="77777777" w:rsidR="00BE5C5A" w:rsidRPr="009B42C1" w:rsidRDefault="00BE5C5A" w:rsidP="009B42C1">
      <w:pPr>
        <w:pStyle w:val="Paragraphedeliste"/>
        <w:spacing w:after="160" w:line="276" w:lineRule="auto"/>
        <w:jc w:val="both"/>
        <w:rPr>
          <w:rFonts w:ascii="Century Gothic" w:hAnsi="Century Gothic" w:cs="Segoe UI"/>
        </w:rPr>
      </w:pPr>
    </w:p>
    <w:p w14:paraId="3FE7AB05" w14:textId="77777777" w:rsidR="00521542" w:rsidRPr="009B42C1" w:rsidRDefault="00521542" w:rsidP="009B42C1">
      <w:pPr>
        <w:pStyle w:val="Paragraphedeliste"/>
        <w:spacing w:after="160" w:line="276" w:lineRule="auto"/>
        <w:jc w:val="both"/>
        <w:rPr>
          <w:rFonts w:ascii="Century Gothic" w:hAnsi="Century Gothic" w:cs="Segoe UI"/>
        </w:rPr>
      </w:pPr>
    </w:p>
    <w:p w14:paraId="413E562E" w14:textId="30E66DB1" w:rsidR="009203A4" w:rsidRPr="00C440C2" w:rsidRDefault="00801837" w:rsidP="00C440C2">
      <w:pPr>
        <w:pStyle w:val="Paragraphedeliste"/>
        <w:numPr>
          <w:ilvl w:val="0"/>
          <w:numId w:val="36"/>
        </w:numPr>
        <w:spacing w:after="160" w:line="276" w:lineRule="auto"/>
        <w:jc w:val="both"/>
        <w:rPr>
          <w:rFonts w:ascii="Century Gothic" w:hAnsi="Century Gothic" w:cs="Segoe UI"/>
        </w:rPr>
      </w:pPr>
      <w:r w:rsidRPr="009B42C1">
        <w:rPr>
          <w:rFonts w:ascii="Century Gothic" w:hAnsi="Century Gothic" w:cs="Segoe UI"/>
          <w:b/>
          <w:bCs/>
        </w:rPr>
        <w:t xml:space="preserve">Suivi et Gestion des Dossiers </w:t>
      </w:r>
      <w:r w:rsidRPr="009B42C1">
        <w:rPr>
          <w:rFonts w:ascii="Century Gothic" w:hAnsi="Century Gothic" w:cs="Segoe UI"/>
        </w:rPr>
        <w:t>: Une fois le dossier soumis, les opérateurs pourront suivre en temps réel le statut de leur demande via un tableau de bord. Ce tableau offrira des détails sur les étapes complétées et celles restantes, et permettra de recevoir des notifications concernant toute action requise ou changement de statut.</w:t>
      </w:r>
    </w:p>
    <w:p w14:paraId="47516137" w14:textId="77777777" w:rsidR="009203A4" w:rsidRDefault="009203A4" w:rsidP="009B42C1">
      <w:pPr>
        <w:spacing w:after="160" w:line="276" w:lineRule="auto"/>
        <w:ind w:left="360"/>
        <w:jc w:val="both"/>
        <w:rPr>
          <w:rFonts w:ascii="Century Gothic" w:hAnsi="Century Gothic" w:cs="Segoe UI"/>
        </w:rPr>
      </w:pPr>
    </w:p>
    <w:p w14:paraId="0662C6B9" w14:textId="1DE5F4D7" w:rsidR="009203A4" w:rsidDel="00857C10" w:rsidRDefault="009203A4" w:rsidP="009B42C1">
      <w:pPr>
        <w:spacing w:after="160" w:line="276" w:lineRule="auto"/>
        <w:ind w:left="360"/>
        <w:jc w:val="both"/>
        <w:rPr>
          <w:del w:id="164" w:author="Microsoft Office User" w:date="2025-06-20T07:20:00Z"/>
          <w:rFonts w:ascii="Century Gothic" w:hAnsi="Century Gothic" w:cs="Segoe UI"/>
        </w:rPr>
      </w:pPr>
    </w:p>
    <w:p w14:paraId="22717F0F" w14:textId="77777777" w:rsidR="009203A4" w:rsidRPr="009B42C1" w:rsidRDefault="009203A4" w:rsidP="009B42C1">
      <w:pPr>
        <w:spacing w:after="160" w:line="276" w:lineRule="auto"/>
        <w:ind w:left="360"/>
        <w:jc w:val="both"/>
        <w:rPr>
          <w:rFonts w:ascii="Century Gothic" w:hAnsi="Century Gothic" w:cs="Segoe UI"/>
        </w:rPr>
      </w:pPr>
    </w:p>
    <w:p w14:paraId="5F6A16C9" w14:textId="2764FC94" w:rsidR="00801837" w:rsidRPr="009B42C1" w:rsidRDefault="00187711"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Espace administration de métier</w:t>
      </w:r>
      <w:r w:rsidR="00801837" w:rsidRPr="009B42C1">
        <w:rPr>
          <w:rFonts w:ascii="Century Gothic" w:hAnsi="Century Gothic" w:cs="Arial"/>
          <w:b/>
          <w:color w:val="002060"/>
        </w:rPr>
        <w:t> </w:t>
      </w:r>
    </w:p>
    <w:p w14:paraId="03F8FA3C" w14:textId="696761B9" w:rsidR="00801837" w:rsidRPr="009B42C1" w:rsidRDefault="00801837" w:rsidP="009B42C1">
      <w:pPr>
        <w:numPr>
          <w:ilvl w:val="0"/>
          <w:numId w:val="40"/>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Réception et Gestion des Demandes</w:t>
      </w:r>
      <w:r w:rsidR="008F5547" w:rsidRPr="009B42C1">
        <w:rPr>
          <w:rFonts w:ascii="Century Gothic" w:hAnsi="Century Gothic" w:cs="Arial"/>
          <w:color w:val="000000"/>
        </w:rPr>
        <w:t xml:space="preserve"> </w:t>
      </w:r>
      <w:r w:rsidRPr="009B42C1">
        <w:rPr>
          <w:rFonts w:ascii="Century Gothic" w:hAnsi="Century Gothic" w:cs="Arial"/>
          <w:color w:val="000000"/>
        </w:rPr>
        <w:t>: Les administrateurs auront accès à un backend robuste où ils pourront visualiser toutes les demandes soumises. Ils auront les outils nécessaires pour traiter ces demandes, y compris des options pour approuver, rejeter, ou demander des informations supplémentaires.</w:t>
      </w:r>
    </w:p>
    <w:p w14:paraId="586D7C93" w14:textId="77777777" w:rsidR="00C440C2" w:rsidRDefault="00801837" w:rsidP="00C440C2">
      <w:pPr>
        <w:numPr>
          <w:ilvl w:val="0"/>
          <w:numId w:val="40"/>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Maintenance des Dossiers</w:t>
      </w:r>
      <w:r w:rsidR="008F5547" w:rsidRPr="009B42C1">
        <w:rPr>
          <w:rFonts w:ascii="Century Gothic" w:hAnsi="Century Gothic" w:cs="Arial"/>
          <w:color w:val="000000"/>
        </w:rPr>
        <w:t xml:space="preserve"> </w:t>
      </w:r>
      <w:r w:rsidRPr="009B42C1">
        <w:rPr>
          <w:rFonts w:ascii="Century Gothic" w:hAnsi="Century Gothic" w:cs="Arial"/>
          <w:color w:val="000000"/>
        </w:rPr>
        <w:t>: Le portail fournira une interface pour la gestion des dossiers, où les administrateurs peuvent mettre à jour les statuts, archiver les dossiers terminés, et générer des rapports sur les activités du portail.</w:t>
      </w:r>
    </w:p>
    <w:p w14:paraId="4AD8BB04" w14:textId="69FE3614" w:rsidR="00C440C2" w:rsidRPr="00C440C2" w:rsidRDefault="00C440C2" w:rsidP="00C440C2">
      <w:pPr>
        <w:spacing w:before="100" w:beforeAutospacing="1" w:after="100" w:afterAutospacing="1" w:line="276" w:lineRule="auto"/>
        <w:ind w:left="720"/>
        <w:jc w:val="both"/>
        <w:rPr>
          <w:rFonts w:ascii="Century Gothic" w:hAnsi="Century Gothic" w:cs="Arial"/>
          <w:color w:val="000000"/>
        </w:rPr>
      </w:pPr>
      <w:r w:rsidRPr="00C440C2">
        <w:rPr>
          <w:rFonts w:ascii="Century Gothic" w:hAnsi="Century Gothic" w:cs="Arial"/>
          <w:color w:val="000000"/>
        </w:rPr>
        <w:t>Attribution des tâches, validation, rejet, archivage ;</w:t>
      </w:r>
    </w:p>
    <w:p w14:paraId="778B7505"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Accès à l’historique des actions par dossier ;</w:t>
      </w:r>
    </w:p>
    <w:p w14:paraId="3C154896"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lastRenderedPageBreak/>
        <w:t>Statistiques par type d’organisation et délai de traitement ;</w:t>
      </w:r>
    </w:p>
    <w:p w14:paraId="178E816E" w14:textId="77777777" w:rsidR="00C440C2"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Accès à des tableaux de bord dynamiques pour le suivi des activités des entités (fréquence des rapports, actions sur le terrain, conformité administrative, etc.) ;</w:t>
      </w:r>
    </w:p>
    <w:p w14:paraId="41D1FBC7" w14:textId="5864E770" w:rsidR="00B12933" w:rsidRPr="00C440C2" w:rsidRDefault="00C440C2" w:rsidP="00C440C2">
      <w:pPr>
        <w:pStyle w:val="NormalWeb"/>
        <w:ind w:left="720"/>
        <w:rPr>
          <w:rFonts w:ascii="Century Gothic" w:hAnsi="Century Gothic" w:cs="Arial"/>
          <w:color w:val="000000"/>
          <w:lang w:val="fr-FR"/>
        </w:rPr>
      </w:pPr>
      <w:r w:rsidRPr="00C440C2">
        <w:rPr>
          <w:rFonts w:ascii="Century Gothic" w:hAnsi="Century Gothic" w:cs="Arial"/>
          <w:color w:val="000000"/>
          <w:lang w:val="fr-FR"/>
        </w:rPr>
        <w:t>Capacité d’émettre des alertes, notifications ou sanctions administratives.</w:t>
      </w:r>
    </w:p>
    <w:p w14:paraId="46A40706" w14:textId="53E948A5" w:rsidR="00801837" w:rsidRPr="009B42C1" w:rsidRDefault="00B12933"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Espace </w:t>
      </w:r>
      <w:r w:rsidR="00801837" w:rsidRPr="009B42C1">
        <w:rPr>
          <w:rFonts w:ascii="Century Gothic" w:hAnsi="Century Gothic" w:cs="Arial"/>
          <w:b/>
          <w:color w:val="002060"/>
        </w:rPr>
        <w:t>Visiteurs</w:t>
      </w:r>
    </w:p>
    <w:p w14:paraId="1DAE436A" w14:textId="0235FD62" w:rsidR="00801837" w:rsidRPr="009B42C1" w:rsidRDefault="00801837" w:rsidP="009B42C1">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Consultation des Informations</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Le portail offrira une section publique où les visiteurs peuvent accéder à des informations détaillées sur les procédures de formalisation et d'enregistrement. Cette section inclura des guides pas à pas, des FAQs, et des ressources téléchargeables.</w:t>
      </w:r>
    </w:p>
    <w:p w14:paraId="415D0D94" w14:textId="2C91A1F7" w:rsidR="00801837" w:rsidRPr="009B42C1" w:rsidRDefault="00801837" w:rsidP="009B42C1">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Ressources Éducatives</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En plus des informations sur les procédures, le portail proposera des contenus éducatifs pour aider les visiteurs à comprendre l'importance et les bénéfices de la formalisation et de l'enregistrement.</w:t>
      </w:r>
    </w:p>
    <w:p w14:paraId="63CB4E48" w14:textId="77777777" w:rsidR="00A67984" w:rsidRDefault="00801837" w:rsidP="00A67984">
      <w:pPr>
        <w:numPr>
          <w:ilvl w:val="0"/>
          <w:numId w:val="41"/>
        </w:numPr>
        <w:spacing w:before="100" w:beforeAutospacing="1" w:after="100" w:afterAutospacing="1" w:line="276" w:lineRule="auto"/>
        <w:jc w:val="both"/>
        <w:rPr>
          <w:rFonts w:ascii="Century Gothic" w:hAnsi="Century Gothic" w:cs="Arial"/>
          <w:color w:val="000000"/>
        </w:rPr>
      </w:pPr>
      <w:r w:rsidRPr="009B42C1">
        <w:rPr>
          <w:rFonts w:ascii="Century Gothic" w:hAnsi="Century Gothic" w:cs="Arial"/>
          <w:b/>
          <w:bCs/>
          <w:color w:val="000000"/>
        </w:rPr>
        <w:t>Outils de Recherche</w:t>
      </w:r>
      <w:r w:rsidR="00FE26C4" w:rsidRPr="009B42C1">
        <w:rPr>
          <w:rFonts w:ascii="Century Gothic" w:hAnsi="Century Gothic" w:cs="Arial"/>
          <w:b/>
          <w:bCs/>
          <w:color w:val="000000"/>
        </w:rPr>
        <w:t xml:space="preserve"> </w:t>
      </w:r>
      <w:r w:rsidRPr="009B42C1">
        <w:rPr>
          <w:rFonts w:ascii="Century Gothic" w:hAnsi="Century Gothic" w:cs="Arial"/>
          <w:b/>
          <w:bCs/>
          <w:color w:val="000000"/>
        </w:rPr>
        <w:t>:</w:t>
      </w:r>
      <w:r w:rsidRPr="009B42C1">
        <w:rPr>
          <w:rFonts w:ascii="Century Gothic" w:hAnsi="Century Gothic" w:cs="Arial"/>
          <w:color w:val="000000"/>
        </w:rPr>
        <w:t xml:space="preserve"> Les visiteurs auront accès à une fonction de recherche avancée pour filtrer et trouver rapidement les informations spécifiques dont ils ont besoin.</w:t>
      </w:r>
    </w:p>
    <w:p w14:paraId="2BEE4AE4" w14:textId="558B8071" w:rsidR="00A67984" w:rsidRPr="00A67984" w:rsidRDefault="00A67984" w:rsidP="00A67984">
      <w:pPr>
        <w:numPr>
          <w:ilvl w:val="0"/>
          <w:numId w:val="41"/>
        </w:numPr>
        <w:spacing w:before="100" w:beforeAutospacing="1" w:after="100" w:afterAutospacing="1" w:line="276" w:lineRule="auto"/>
        <w:jc w:val="both"/>
        <w:rPr>
          <w:rFonts w:ascii="Century Gothic" w:hAnsi="Century Gothic" w:cs="Arial"/>
          <w:color w:val="000000"/>
        </w:rPr>
      </w:pPr>
      <w:r w:rsidRPr="00A67984">
        <w:rPr>
          <w:rFonts w:ascii="Century Gothic" w:hAnsi="Century Gothic" w:cs="Arial"/>
          <w:color w:val="000000"/>
        </w:rPr>
        <w:t>Accès à des indicateurs publics de performance ou d’activité des entités reconnues (niveau de conformité, ancienneté, zone d’intervention, etc.).</w:t>
      </w:r>
    </w:p>
    <w:p w14:paraId="52687ECD" w14:textId="77777777" w:rsidR="00DE1926" w:rsidRDefault="00DE1926" w:rsidP="009B42C1">
      <w:pPr>
        <w:spacing w:line="276" w:lineRule="auto"/>
        <w:jc w:val="both"/>
        <w:rPr>
          <w:rFonts w:ascii="Century Gothic" w:hAnsi="Century Gothic" w:cs="Segoe UI"/>
        </w:rPr>
      </w:pPr>
    </w:p>
    <w:p w14:paraId="4BFD4E7E" w14:textId="77777777" w:rsidR="00DE1926" w:rsidRPr="009B42C1" w:rsidRDefault="00DE1926" w:rsidP="009B42C1">
      <w:pPr>
        <w:spacing w:line="276" w:lineRule="auto"/>
        <w:jc w:val="both"/>
        <w:rPr>
          <w:rFonts w:ascii="Century Gothic" w:hAnsi="Century Gothic" w:cs="Segoe UI"/>
        </w:rPr>
      </w:pPr>
    </w:p>
    <w:p w14:paraId="35E76AC9" w14:textId="50689D34" w:rsidR="002B4348" w:rsidRPr="009B42C1" w:rsidRDefault="00B2201D" w:rsidP="009B42C1">
      <w:pPr>
        <w:pStyle w:val="Corpsdetexte"/>
        <w:numPr>
          <w:ilvl w:val="1"/>
          <w:numId w:val="50"/>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Espace </w:t>
      </w:r>
      <w:r w:rsidR="00801837" w:rsidRPr="009B42C1">
        <w:rPr>
          <w:rFonts w:ascii="Century Gothic" w:hAnsi="Century Gothic" w:cs="Arial"/>
          <w:b/>
          <w:color w:val="002060"/>
        </w:rPr>
        <w:t>Administrateur</w:t>
      </w:r>
      <w:r w:rsidRPr="009B42C1">
        <w:rPr>
          <w:rFonts w:ascii="Century Gothic" w:hAnsi="Century Gothic" w:cs="Arial"/>
          <w:b/>
          <w:color w:val="002060"/>
        </w:rPr>
        <w:t xml:space="preserve"> de la solution</w:t>
      </w:r>
      <w:r w:rsidR="00B83B6A" w:rsidRPr="009B42C1">
        <w:rPr>
          <w:rFonts w:ascii="Century Gothic" w:hAnsi="Century Gothic" w:cs="Arial"/>
          <w:b/>
          <w:color w:val="002060"/>
        </w:rPr>
        <w:t xml:space="preserve"> « Backend »</w:t>
      </w:r>
    </w:p>
    <w:p w14:paraId="0FD423F7" w14:textId="14716C68" w:rsidR="00BE1E2C" w:rsidRDefault="002B4348" w:rsidP="00F83280">
      <w:pPr>
        <w:spacing w:line="276" w:lineRule="auto"/>
        <w:jc w:val="both"/>
        <w:rPr>
          <w:rFonts w:ascii="Century Gothic" w:hAnsi="Century Gothic" w:cs="Segoe UI"/>
        </w:rPr>
      </w:pPr>
      <w:r w:rsidRPr="009B42C1">
        <w:rPr>
          <w:rFonts w:ascii="Century Gothic" w:hAnsi="Century Gothic" w:cs="Segoe UI"/>
        </w:rPr>
        <w:t xml:space="preserve">Le </w:t>
      </w:r>
      <w:r w:rsidRPr="009B42C1">
        <w:rPr>
          <w:rFonts w:ascii="Century Gothic" w:hAnsi="Century Gothic" w:cs="Segoe UI"/>
          <w:b/>
          <w:bCs/>
        </w:rPr>
        <w:t>Backend</w:t>
      </w:r>
      <w:r w:rsidRPr="009B42C1">
        <w:rPr>
          <w:rFonts w:ascii="Century Gothic" w:hAnsi="Century Gothic" w:cs="Segoe UI"/>
        </w:rPr>
        <w:t xml:space="preserve"> est la partie non visible de l’application via laquelle le contenu est</w:t>
      </w:r>
      <w:r w:rsidR="00524AE2" w:rsidRPr="009B42C1">
        <w:rPr>
          <w:rFonts w:ascii="Century Gothic" w:hAnsi="Century Gothic" w:cs="Segoe UI"/>
        </w:rPr>
        <w:t xml:space="preserve"> </w:t>
      </w:r>
      <w:r w:rsidRPr="009B42C1">
        <w:rPr>
          <w:rFonts w:ascii="Century Gothic" w:hAnsi="Century Gothic" w:cs="Segoe UI"/>
        </w:rPr>
        <w:t xml:space="preserve">administré. </w:t>
      </w:r>
    </w:p>
    <w:p w14:paraId="73B9C2AB" w14:textId="77777777" w:rsidR="00F83280" w:rsidRPr="009B42C1" w:rsidRDefault="00F83280" w:rsidP="00F83280">
      <w:pPr>
        <w:spacing w:line="276" w:lineRule="auto"/>
        <w:jc w:val="both"/>
        <w:rPr>
          <w:rFonts w:ascii="Century Gothic" w:hAnsi="Century Gothic" w:cs="Segoe UI"/>
        </w:rPr>
      </w:pPr>
    </w:p>
    <w:p w14:paraId="2F9B6CE0" w14:textId="04C18F2D" w:rsidR="00BE1E2C" w:rsidRPr="009B42C1" w:rsidRDefault="00BE1E2C" w:rsidP="009B42C1">
      <w:pPr>
        <w:spacing w:line="276" w:lineRule="auto"/>
        <w:jc w:val="both"/>
        <w:rPr>
          <w:rFonts w:ascii="Century Gothic" w:hAnsi="Century Gothic" w:cs="Segoe UI"/>
        </w:rPr>
      </w:pPr>
      <w:r w:rsidRPr="009B42C1">
        <w:rPr>
          <w:rFonts w:ascii="Century Gothic" w:hAnsi="Century Gothic" w:cs="Segoe UI"/>
        </w:rPr>
        <w:t>Une liste exhaustive devra être donnée après les études d’analyse détaillée relativement aux données du référentiel, le système à mettre en place doit permettre de définir des règles strictes de validation des éléments sur la base d’attributs pertinents définis par un spécialiste du métier. Ces attributs peuvent et doivent être eux même paramétrables.</w:t>
      </w:r>
    </w:p>
    <w:p w14:paraId="298E6D4E" w14:textId="77777777" w:rsidR="005A0535" w:rsidRPr="009B42C1" w:rsidRDefault="005A0535" w:rsidP="009B42C1">
      <w:pPr>
        <w:spacing w:line="276" w:lineRule="auto"/>
        <w:jc w:val="both"/>
        <w:rPr>
          <w:rFonts w:ascii="Century Gothic" w:hAnsi="Century Gothic" w:cs="Segoe UI"/>
        </w:rPr>
      </w:pPr>
    </w:p>
    <w:p w14:paraId="5AAA2909" w14:textId="3DD77881" w:rsidR="002D685D" w:rsidRDefault="00894503" w:rsidP="002D685D">
      <w:pPr>
        <w:spacing w:line="276" w:lineRule="auto"/>
        <w:jc w:val="both"/>
        <w:rPr>
          <w:rFonts w:ascii="Century Gothic" w:hAnsi="Century Gothic" w:cs="Segoe UI"/>
        </w:rPr>
      </w:pPr>
      <w:r w:rsidRPr="009B42C1">
        <w:rPr>
          <w:rFonts w:ascii="Century Gothic" w:hAnsi="Century Gothic" w:cs="Segoe UI"/>
        </w:rPr>
        <w:t xml:space="preserve">Cette espace doit également permettre la gestion des utilisateurs, des </w:t>
      </w:r>
      <w:r w:rsidR="002D685D">
        <w:rPr>
          <w:rFonts w:ascii="Century Gothic" w:hAnsi="Century Gothic" w:cs="Segoe UI"/>
        </w:rPr>
        <w:t>rôles</w:t>
      </w:r>
      <w:r w:rsidR="00BE1E2C" w:rsidRPr="009B42C1">
        <w:rPr>
          <w:rFonts w:ascii="Century Gothic" w:hAnsi="Century Gothic" w:cs="Segoe UI"/>
        </w:rPr>
        <w:t xml:space="preserve"> et </w:t>
      </w:r>
      <w:r w:rsidRPr="009B42C1">
        <w:rPr>
          <w:rFonts w:ascii="Century Gothic" w:hAnsi="Century Gothic" w:cs="Segoe UI"/>
        </w:rPr>
        <w:t>d</w:t>
      </w:r>
      <w:r w:rsidR="00BE1E2C" w:rsidRPr="009B42C1">
        <w:rPr>
          <w:rFonts w:ascii="Century Gothic" w:hAnsi="Century Gothic" w:cs="Segoe UI"/>
        </w:rPr>
        <w:t xml:space="preserve">es privilèges qu’ils ont sur la gestion du contenu. </w:t>
      </w:r>
    </w:p>
    <w:p w14:paraId="67F5C79A" w14:textId="77777777" w:rsidR="002D685D" w:rsidRDefault="002D685D" w:rsidP="002D685D">
      <w:pPr>
        <w:spacing w:line="276" w:lineRule="auto"/>
        <w:jc w:val="both"/>
        <w:rPr>
          <w:rFonts w:ascii="Century Gothic" w:hAnsi="Century Gothic" w:cs="Segoe UI"/>
        </w:rPr>
      </w:pPr>
    </w:p>
    <w:p w14:paraId="5AD9DB23" w14:textId="77777777" w:rsidR="002D685D" w:rsidRDefault="002D685D" w:rsidP="002D685D">
      <w:pPr>
        <w:spacing w:line="360" w:lineRule="auto"/>
        <w:jc w:val="both"/>
        <w:rPr>
          <w:ins w:id="165" w:author="Microsoft Office User" w:date="2025-06-20T07:43:00Z"/>
          <w:rFonts w:ascii="Century Gothic" w:hAnsi="Century Gothic" w:cs="Segoe UI"/>
        </w:rPr>
      </w:pPr>
      <w:r w:rsidRPr="002D685D">
        <w:rPr>
          <w:rFonts w:ascii="Century Gothic" w:hAnsi="Century Gothic" w:cs="Segoe UI"/>
        </w:rPr>
        <w:t>Paramétrage des référentiels (types, statuts, zones) ;</w:t>
      </w:r>
    </w:p>
    <w:p w14:paraId="752B2BCE" w14:textId="77777777" w:rsidR="00781A6C" w:rsidRPr="002D685D" w:rsidRDefault="00781A6C" w:rsidP="00781A6C">
      <w:pPr>
        <w:spacing w:line="360" w:lineRule="auto"/>
        <w:jc w:val="both"/>
        <w:rPr>
          <w:moveTo w:id="166" w:author="Microsoft Office User" w:date="2025-06-20T07:43:00Z"/>
          <w:rFonts w:ascii="Century Gothic" w:hAnsi="Century Gothic" w:cs="Segoe UI"/>
        </w:rPr>
      </w:pPr>
      <w:moveToRangeStart w:id="167" w:author="Microsoft Office User" w:date="2025-06-20T07:43:00Z" w:name="move201297824"/>
      <w:moveTo w:id="168" w:author="Microsoft Office User" w:date="2025-06-20T07:43:00Z">
        <w:r w:rsidRPr="002D685D">
          <w:rPr>
            <w:rFonts w:ascii="Century Gothic" w:hAnsi="Century Gothic" w:cs="Segoe UI"/>
          </w:rPr>
          <w:lastRenderedPageBreak/>
          <w:t>Journalisation des actions ;</w:t>
        </w:r>
      </w:moveTo>
    </w:p>
    <w:p w14:paraId="143C7E0B" w14:textId="77777777" w:rsidR="00781A6C" w:rsidRPr="002D685D" w:rsidRDefault="00781A6C" w:rsidP="00781A6C">
      <w:pPr>
        <w:spacing w:line="360" w:lineRule="auto"/>
        <w:jc w:val="both"/>
        <w:rPr>
          <w:moveTo w:id="169" w:author="Microsoft Office User" w:date="2025-06-20T07:43:00Z"/>
          <w:rFonts w:ascii="Century Gothic" w:hAnsi="Century Gothic" w:cs="Segoe UI"/>
        </w:rPr>
      </w:pPr>
      <w:moveTo w:id="170" w:author="Microsoft Office User" w:date="2025-06-20T07:43:00Z">
        <w:r w:rsidRPr="002D685D">
          <w:rPr>
            <w:rFonts w:ascii="Century Gothic" w:hAnsi="Century Gothic" w:cs="Segoe UI"/>
          </w:rPr>
          <w:t>Gestion des accès et sécurité ;</w:t>
        </w:r>
      </w:moveTo>
    </w:p>
    <w:p w14:paraId="6FBC1761" w14:textId="77777777" w:rsidR="00781A6C" w:rsidRPr="002D685D" w:rsidRDefault="00781A6C" w:rsidP="00781A6C">
      <w:pPr>
        <w:spacing w:line="360" w:lineRule="auto"/>
        <w:jc w:val="both"/>
        <w:rPr>
          <w:moveTo w:id="171" w:author="Microsoft Office User" w:date="2025-06-20T07:43:00Z"/>
          <w:rFonts w:ascii="Century Gothic" w:hAnsi="Century Gothic" w:cs="Segoe UI"/>
        </w:rPr>
      </w:pPr>
      <w:moveTo w:id="172" w:author="Microsoft Office User" w:date="2025-06-20T07:43:00Z">
        <w:r w:rsidRPr="002D685D">
          <w:rPr>
            <w:rFonts w:ascii="Century Gothic" w:hAnsi="Century Gothic" w:cs="Segoe UI"/>
          </w:rPr>
          <w:t>Surveillance continue de la plateforme et génération de rapports système.</w:t>
        </w:r>
      </w:moveTo>
    </w:p>
    <w:moveToRangeEnd w:id="167"/>
    <w:p w14:paraId="7BFED4DA" w14:textId="77777777" w:rsidR="00781A6C" w:rsidRDefault="00781A6C" w:rsidP="002D685D">
      <w:pPr>
        <w:spacing w:line="360" w:lineRule="auto"/>
        <w:jc w:val="both"/>
        <w:rPr>
          <w:ins w:id="173" w:author="Microsoft Office User" w:date="2025-06-20T07:42:00Z"/>
          <w:rFonts w:ascii="Century Gothic" w:hAnsi="Century Gothic" w:cs="Segoe UI"/>
        </w:rPr>
      </w:pPr>
    </w:p>
    <w:p w14:paraId="2AFC8867" w14:textId="77777777" w:rsidR="00781A6C" w:rsidRPr="00781A6C" w:rsidRDefault="00781A6C">
      <w:pPr>
        <w:jc w:val="both"/>
        <w:rPr>
          <w:ins w:id="174" w:author="Microsoft Office User" w:date="2025-06-20T07:42:00Z"/>
          <w:rFonts w:ascii="Century Gothic" w:hAnsi="Century Gothic" w:cs="Segoe UI"/>
          <w:rPrChange w:id="175" w:author="Microsoft Office User" w:date="2025-06-20T07:42:00Z">
            <w:rPr>
              <w:ins w:id="176" w:author="Microsoft Office User" w:date="2025-06-20T07:42:00Z"/>
            </w:rPr>
          </w:rPrChange>
        </w:rPr>
        <w:pPrChange w:id="177" w:author="Microsoft Office User" w:date="2025-06-20T07:42:00Z">
          <w:pPr/>
        </w:pPrChange>
      </w:pPr>
    </w:p>
    <w:p w14:paraId="35099FE0" w14:textId="77777777" w:rsidR="00781A6C" w:rsidRPr="00781A6C" w:rsidRDefault="00781A6C">
      <w:pPr>
        <w:pStyle w:val="Titre2"/>
        <w:jc w:val="both"/>
        <w:rPr>
          <w:ins w:id="178" w:author="Microsoft Office User" w:date="2025-06-20T07:42:00Z"/>
          <w:rFonts w:ascii="Century Gothic" w:eastAsia="Times New Roman" w:hAnsi="Century Gothic" w:cs="Segoe UI"/>
          <w:b/>
          <w:bCs/>
          <w:color w:val="auto"/>
          <w:sz w:val="24"/>
          <w:szCs w:val="24"/>
          <w:rPrChange w:id="179" w:author="Microsoft Office User" w:date="2025-06-20T07:42:00Z">
            <w:rPr>
              <w:ins w:id="180" w:author="Microsoft Office User" w:date="2025-06-20T07:42:00Z"/>
            </w:rPr>
          </w:rPrChange>
        </w:rPr>
        <w:pPrChange w:id="181" w:author="Microsoft Office User" w:date="2025-06-20T07:42:00Z">
          <w:pPr>
            <w:pStyle w:val="Titre2"/>
          </w:pPr>
        </w:pPrChange>
      </w:pPr>
      <w:ins w:id="182" w:author="Microsoft Office User" w:date="2025-06-20T07:42:00Z">
        <w:r w:rsidRPr="00781A6C">
          <w:rPr>
            <w:rFonts w:ascii="Century Gothic" w:eastAsia="Times New Roman" w:hAnsi="Century Gothic" w:cs="Segoe UI"/>
            <w:b/>
            <w:bCs/>
            <w:color w:val="auto"/>
            <w:sz w:val="24"/>
            <w:szCs w:val="24"/>
            <w:rPrChange w:id="183" w:author="Microsoft Office User" w:date="2025-06-20T07:42:00Z">
              <w:rPr/>
            </w:rPrChange>
          </w:rPr>
          <w:t>Backend Administrateur Système (technique et fonctionnel)</w:t>
        </w:r>
      </w:ins>
    </w:p>
    <w:p w14:paraId="4D4720A7" w14:textId="77777777" w:rsidR="00781A6C" w:rsidRPr="00781A6C" w:rsidRDefault="00781A6C">
      <w:pPr>
        <w:pStyle w:val="NormalWeb"/>
        <w:jc w:val="both"/>
        <w:rPr>
          <w:ins w:id="184" w:author="Microsoft Office User" w:date="2025-06-20T07:42:00Z"/>
          <w:rFonts w:ascii="Century Gothic" w:hAnsi="Century Gothic" w:cs="Segoe UI"/>
          <w:lang w:val="fr-FR"/>
          <w:rPrChange w:id="185" w:author="Microsoft Office User" w:date="2025-06-20T07:42:00Z">
            <w:rPr>
              <w:ins w:id="186" w:author="Microsoft Office User" w:date="2025-06-20T07:42:00Z"/>
            </w:rPr>
          </w:rPrChange>
        </w:rPr>
        <w:pPrChange w:id="187" w:author="Microsoft Office User" w:date="2025-06-20T07:42:00Z">
          <w:pPr>
            <w:pStyle w:val="NormalWeb"/>
          </w:pPr>
        </w:pPrChange>
      </w:pPr>
      <w:ins w:id="188" w:author="Microsoft Office User" w:date="2025-06-20T07:42:00Z">
        <w:r w:rsidRPr="00781A6C">
          <w:rPr>
            <w:rFonts w:ascii="Century Gothic" w:hAnsi="Century Gothic" w:cs="Segoe UI"/>
            <w:lang w:val="fr-FR"/>
            <w:rPrChange w:id="189" w:author="Microsoft Office User" w:date="2025-06-20T07:42:00Z">
              <w:rPr/>
            </w:rPrChange>
          </w:rPr>
          <w:t>L’administrateur système est responsable de la gestion technique et fonctionnelle de la plateforme. Son rôle est crucial pour assurer la disponibilité, la sécurité et la bonne performance du système.</w:t>
        </w:r>
      </w:ins>
    </w:p>
    <w:p w14:paraId="3CBC7D10" w14:textId="77777777" w:rsidR="00781A6C" w:rsidRPr="00781A6C" w:rsidRDefault="00781A6C">
      <w:pPr>
        <w:pStyle w:val="Titre3"/>
        <w:jc w:val="both"/>
        <w:rPr>
          <w:ins w:id="190" w:author="Microsoft Office User" w:date="2025-06-20T07:42:00Z"/>
          <w:rFonts w:ascii="Century Gothic" w:eastAsia="Times New Roman" w:hAnsi="Century Gothic" w:cs="Segoe UI"/>
          <w:color w:val="auto"/>
          <w:sz w:val="24"/>
          <w:szCs w:val="24"/>
          <w:rPrChange w:id="191" w:author="Microsoft Office User" w:date="2025-06-20T07:42:00Z">
            <w:rPr>
              <w:ins w:id="192" w:author="Microsoft Office User" w:date="2025-06-20T07:42:00Z"/>
            </w:rPr>
          </w:rPrChange>
        </w:rPr>
        <w:pPrChange w:id="193" w:author="Microsoft Office User" w:date="2025-06-20T07:42:00Z">
          <w:pPr>
            <w:pStyle w:val="Titre3"/>
          </w:pPr>
        </w:pPrChange>
      </w:pPr>
      <w:ins w:id="194" w:author="Microsoft Office User" w:date="2025-06-20T07:42:00Z">
        <w:r w:rsidRPr="00781A6C">
          <w:rPr>
            <w:rFonts w:ascii="Century Gothic" w:eastAsia="Times New Roman" w:hAnsi="Century Gothic" w:cs="Segoe UI"/>
            <w:color w:val="auto"/>
            <w:sz w:val="24"/>
            <w:szCs w:val="24"/>
            <w:rPrChange w:id="195" w:author="Microsoft Office User" w:date="2025-06-20T07:42:00Z">
              <w:rPr/>
            </w:rPrChange>
          </w:rPr>
          <w:t>Fonctions principales :</w:t>
        </w:r>
      </w:ins>
    </w:p>
    <w:p w14:paraId="261692D9" w14:textId="77777777" w:rsidR="00781A6C" w:rsidRPr="00781A6C" w:rsidRDefault="00781A6C">
      <w:pPr>
        <w:pStyle w:val="NormalWeb"/>
        <w:numPr>
          <w:ilvl w:val="0"/>
          <w:numId w:val="62"/>
        </w:numPr>
        <w:jc w:val="both"/>
        <w:rPr>
          <w:ins w:id="196" w:author="Microsoft Office User" w:date="2025-06-20T07:42:00Z"/>
          <w:rFonts w:ascii="Century Gothic" w:hAnsi="Century Gothic" w:cs="Segoe UI"/>
          <w:lang w:val="fr-FR"/>
          <w:rPrChange w:id="197" w:author="Microsoft Office User" w:date="2025-06-20T07:42:00Z">
            <w:rPr>
              <w:ins w:id="198" w:author="Microsoft Office User" w:date="2025-06-20T07:42:00Z"/>
            </w:rPr>
          </w:rPrChange>
        </w:rPr>
        <w:pPrChange w:id="199" w:author="Microsoft Office User" w:date="2025-06-20T07:42:00Z">
          <w:pPr>
            <w:pStyle w:val="NormalWeb"/>
            <w:numPr>
              <w:numId w:val="62"/>
            </w:numPr>
            <w:tabs>
              <w:tab w:val="num" w:pos="720"/>
            </w:tabs>
            <w:ind w:left="720" w:hanging="360"/>
          </w:pPr>
        </w:pPrChange>
      </w:pPr>
      <w:ins w:id="200" w:author="Microsoft Office User" w:date="2025-06-20T07:42:00Z">
        <w:r w:rsidRPr="00781A6C">
          <w:rPr>
            <w:rFonts w:ascii="Century Gothic" w:hAnsi="Century Gothic" w:cs="Segoe UI"/>
            <w:lang w:val="fr-FR"/>
            <w:rPrChange w:id="201" w:author="Microsoft Office User" w:date="2025-06-20T07:42:00Z">
              <w:rPr>
                <w:rStyle w:val="lev"/>
                <w:rFonts w:eastAsiaTheme="majorEastAsia"/>
              </w:rPr>
            </w:rPrChange>
          </w:rPr>
          <w:t>Gestion des comptes utilisateurs et des accès</w:t>
        </w:r>
      </w:ins>
    </w:p>
    <w:p w14:paraId="4B0C65F9" w14:textId="77777777" w:rsidR="00781A6C" w:rsidRPr="00781A6C" w:rsidRDefault="00781A6C">
      <w:pPr>
        <w:pStyle w:val="NormalWeb"/>
        <w:numPr>
          <w:ilvl w:val="1"/>
          <w:numId w:val="62"/>
        </w:numPr>
        <w:jc w:val="both"/>
        <w:rPr>
          <w:ins w:id="202" w:author="Microsoft Office User" w:date="2025-06-20T07:42:00Z"/>
          <w:rFonts w:ascii="Century Gothic" w:hAnsi="Century Gothic" w:cs="Segoe UI"/>
          <w:lang w:val="fr-FR"/>
          <w:rPrChange w:id="203" w:author="Microsoft Office User" w:date="2025-06-20T07:42:00Z">
            <w:rPr>
              <w:ins w:id="204" w:author="Microsoft Office User" w:date="2025-06-20T07:42:00Z"/>
            </w:rPr>
          </w:rPrChange>
        </w:rPr>
        <w:pPrChange w:id="205" w:author="Microsoft Office User" w:date="2025-06-20T07:42:00Z">
          <w:pPr>
            <w:pStyle w:val="NormalWeb"/>
            <w:numPr>
              <w:ilvl w:val="1"/>
              <w:numId w:val="62"/>
            </w:numPr>
            <w:tabs>
              <w:tab w:val="num" w:pos="1440"/>
            </w:tabs>
            <w:ind w:left="1440" w:hanging="360"/>
          </w:pPr>
        </w:pPrChange>
      </w:pPr>
      <w:ins w:id="206" w:author="Microsoft Office User" w:date="2025-06-20T07:42:00Z">
        <w:r w:rsidRPr="00781A6C">
          <w:rPr>
            <w:rFonts w:ascii="Century Gothic" w:hAnsi="Century Gothic" w:cs="Segoe UI"/>
            <w:lang w:val="fr-FR"/>
            <w:rPrChange w:id="207" w:author="Microsoft Office User" w:date="2025-06-20T07:42:00Z">
              <w:rPr/>
            </w:rPrChange>
          </w:rPr>
          <w:t>Création, modification et suppression des comptes utilisateurs (agents, représentants, etc.)</w:t>
        </w:r>
      </w:ins>
    </w:p>
    <w:p w14:paraId="35B0E4D0" w14:textId="77777777" w:rsidR="00781A6C" w:rsidRPr="00781A6C" w:rsidRDefault="00781A6C">
      <w:pPr>
        <w:pStyle w:val="NormalWeb"/>
        <w:numPr>
          <w:ilvl w:val="1"/>
          <w:numId w:val="62"/>
        </w:numPr>
        <w:jc w:val="both"/>
        <w:rPr>
          <w:ins w:id="208" w:author="Microsoft Office User" w:date="2025-06-20T07:42:00Z"/>
          <w:rFonts w:ascii="Century Gothic" w:hAnsi="Century Gothic" w:cs="Segoe UI"/>
          <w:lang w:val="fr-FR"/>
          <w:rPrChange w:id="209" w:author="Microsoft Office User" w:date="2025-06-20T07:42:00Z">
            <w:rPr>
              <w:ins w:id="210" w:author="Microsoft Office User" w:date="2025-06-20T07:42:00Z"/>
            </w:rPr>
          </w:rPrChange>
        </w:rPr>
        <w:pPrChange w:id="211" w:author="Microsoft Office User" w:date="2025-06-20T07:42:00Z">
          <w:pPr>
            <w:pStyle w:val="NormalWeb"/>
            <w:numPr>
              <w:ilvl w:val="1"/>
              <w:numId w:val="62"/>
            </w:numPr>
            <w:tabs>
              <w:tab w:val="num" w:pos="1440"/>
            </w:tabs>
            <w:ind w:left="1440" w:hanging="360"/>
          </w:pPr>
        </w:pPrChange>
      </w:pPr>
      <w:ins w:id="212" w:author="Microsoft Office User" w:date="2025-06-20T07:42:00Z">
        <w:r w:rsidRPr="00781A6C">
          <w:rPr>
            <w:rFonts w:ascii="Century Gothic" w:hAnsi="Century Gothic" w:cs="Segoe UI"/>
            <w:lang w:val="fr-FR"/>
            <w:rPrChange w:id="213" w:author="Microsoft Office User" w:date="2025-06-20T07:42:00Z">
              <w:rPr/>
            </w:rPrChange>
          </w:rPr>
          <w:t>Attribution et gestion des droits d’accès selon les profils et rôles</w:t>
        </w:r>
      </w:ins>
    </w:p>
    <w:p w14:paraId="5E46D3DB" w14:textId="77777777" w:rsidR="00781A6C" w:rsidRPr="00781A6C" w:rsidRDefault="00781A6C">
      <w:pPr>
        <w:pStyle w:val="NormalWeb"/>
        <w:numPr>
          <w:ilvl w:val="1"/>
          <w:numId w:val="62"/>
        </w:numPr>
        <w:jc w:val="both"/>
        <w:rPr>
          <w:ins w:id="214" w:author="Microsoft Office User" w:date="2025-06-20T07:42:00Z"/>
          <w:rFonts w:ascii="Century Gothic" w:hAnsi="Century Gothic" w:cs="Segoe UI"/>
          <w:lang w:val="fr-FR"/>
          <w:rPrChange w:id="215" w:author="Microsoft Office User" w:date="2025-06-20T07:42:00Z">
            <w:rPr>
              <w:ins w:id="216" w:author="Microsoft Office User" w:date="2025-06-20T07:42:00Z"/>
            </w:rPr>
          </w:rPrChange>
        </w:rPr>
        <w:pPrChange w:id="217" w:author="Microsoft Office User" w:date="2025-06-20T07:42:00Z">
          <w:pPr>
            <w:pStyle w:val="NormalWeb"/>
            <w:numPr>
              <w:ilvl w:val="1"/>
              <w:numId w:val="62"/>
            </w:numPr>
            <w:tabs>
              <w:tab w:val="num" w:pos="1440"/>
            </w:tabs>
            <w:ind w:left="1440" w:hanging="360"/>
          </w:pPr>
        </w:pPrChange>
      </w:pPr>
      <w:ins w:id="218" w:author="Microsoft Office User" w:date="2025-06-20T07:42:00Z">
        <w:r w:rsidRPr="00781A6C">
          <w:rPr>
            <w:rFonts w:ascii="Century Gothic" w:hAnsi="Century Gothic" w:cs="Segoe UI"/>
            <w:lang w:val="fr-FR"/>
            <w:rPrChange w:id="219" w:author="Microsoft Office User" w:date="2025-06-20T07:42:00Z">
              <w:rPr/>
            </w:rPrChange>
          </w:rPr>
          <w:t>Mise en place et gestion de l’authentification sécurisée (mots de passe, double facteur)</w:t>
        </w:r>
      </w:ins>
    </w:p>
    <w:p w14:paraId="5E3A5FA9" w14:textId="77777777" w:rsidR="00781A6C" w:rsidRPr="00781A6C" w:rsidRDefault="00781A6C">
      <w:pPr>
        <w:pStyle w:val="NormalWeb"/>
        <w:numPr>
          <w:ilvl w:val="1"/>
          <w:numId w:val="62"/>
        </w:numPr>
        <w:jc w:val="both"/>
        <w:rPr>
          <w:ins w:id="220" w:author="Microsoft Office User" w:date="2025-06-20T07:42:00Z"/>
          <w:rFonts w:ascii="Century Gothic" w:hAnsi="Century Gothic" w:cs="Segoe UI"/>
          <w:lang w:val="fr-FR"/>
          <w:rPrChange w:id="221" w:author="Microsoft Office User" w:date="2025-06-20T07:42:00Z">
            <w:rPr>
              <w:ins w:id="222" w:author="Microsoft Office User" w:date="2025-06-20T07:42:00Z"/>
            </w:rPr>
          </w:rPrChange>
        </w:rPr>
        <w:pPrChange w:id="223" w:author="Microsoft Office User" w:date="2025-06-20T07:42:00Z">
          <w:pPr>
            <w:pStyle w:val="NormalWeb"/>
            <w:numPr>
              <w:ilvl w:val="1"/>
              <w:numId w:val="62"/>
            </w:numPr>
            <w:tabs>
              <w:tab w:val="num" w:pos="1440"/>
            </w:tabs>
            <w:ind w:left="1440" w:hanging="360"/>
          </w:pPr>
        </w:pPrChange>
      </w:pPr>
      <w:ins w:id="224" w:author="Microsoft Office User" w:date="2025-06-20T07:42:00Z">
        <w:r w:rsidRPr="00781A6C">
          <w:rPr>
            <w:rFonts w:ascii="Century Gothic" w:hAnsi="Century Gothic" w:cs="Segoe UI"/>
            <w:lang w:val="fr-FR"/>
            <w:rPrChange w:id="225" w:author="Microsoft Office User" w:date="2025-06-20T07:42:00Z">
              <w:rPr/>
            </w:rPrChange>
          </w:rPr>
          <w:t>Gestion des sessions utilisateurs et des politiques de connexion (verrouillage, expiration)</w:t>
        </w:r>
      </w:ins>
    </w:p>
    <w:p w14:paraId="0074ADD7" w14:textId="77777777" w:rsidR="00781A6C" w:rsidRPr="00781A6C" w:rsidRDefault="00781A6C">
      <w:pPr>
        <w:pStyle w:val="NormalWeb"/>
        <w:numPr>
          <w:ilvl w:val="0"/>
          <w:numId w:val="62"/>
        </w:numPr>
        <w:jc w:val="both"/>
        <w:rPr>
          <w:ins w:id="226" w:author="Microsoft Office User" w:date="2025-06-20T07:42:00Z"/>
          <w:rFonts w:ascii="Century Gothic" w:hAnsi="Century Gothic" w:cs="Segoe UI"/>
          <w:lang w:val="fr-FR"/>
          <w:rPrChange w:id="227" w:author="Microsoft Office User" w:date="2025-06-20T07:42:00Z">
            <w:rPr>
              <w:ins w:id="228" w:author="Microsoft Office User" w:date="2025-06-20T07:42:00Z"/>
            </w:rPr>
          </w:rPrChange>
        </w:rPr>
        <w:pPrChange w:id="229" w:author="Microsoft Office User" w:date="2025-06-20T07:42:00Z">
          <w:pPr>
            <w:pStyle w:val="NormalWeb"/>
            <w:numPr>
              <w:numId w:val="62"/>
            </w:numPr>
            <w:tabs>
              <w:tab w:val="num" w:pos="720"/>
            </w:tabs>
            <w:ind w:left="720" w:hanging="360"/>
          </w:pPr>
        </w:pPrChange>
      </w:pPr>
      <w:ins w:id="230" w:author="Microsoft Office User" w:date="2025-06-20T07:42:00Z">
        <w:r w:rsidRPr="00781A6C">
          <w:rPr>
            <w:rFonts w:ascii="Century Gothic" w:hAnsi="Century Gothic" w:cs="Segoe UI"/>
            <w:lang w:val="fr-FR"/>
            <w:rPrChange w:id="231" w:author="Microsoft Office User" w:date="2025-06-20T07:42:00Z">
              <w:rPr>
                <w:rStyle w:val="lev"/>
                <w:rFonts w:eastAsiaTheme="majorEastAsia"/>
              </w:rPr>
            </w:rPrChange>
          </w:rPr>
          <w:t>Sécurité et protection des données</w:t>
        </w:r>
      </w:ins>
    </w:p>
    <w:p w14:paraId="173DC39C" w14:textId="77777777" w:rsidR="00781A6C" w:rsidRPr="00781A6C" w:rsidRDefault="00781A6C">
      <w:pPr>
        <w:pStyle w:val="NormalWeb"/>
        <w:numPr>
          <w:ilvl w:val="1"/>
          <w:numId w:val="62"/>
        </w:numPr>
        <w:jc w:val="both"/>
        <w:rPr>
          <w:ins w:id="232" w:author="Microsoft Office User" w:date="2025-06-20T07:42:00Z"/>
          <w:rFonts w:ascii="Century Gothic" w:hAnsi="Century Gothic" w:cs="Segoe UI"/>
          <w:lang w:val="fr-FR"/>
          <w:rPrChange w:id="233" w:author="Microsoft Office User" w:date="2025-06-20T07:42:00Z">
            <w:rPr>
              <w:ins w:id="234" w:author="Microsoft Office User" w:date="2025-06-20T07:42:00Z"/>
            </w:rPr>
          </w:rPrChange>
        </w:rPr>
        <w:pPrChange w:id="235" w:author="Microsoft Office User" w:date="2025-06-20T07:42:00Z">
          <w:pPr>
            <w:pStyle w:val="NormalWeb"/>
            <w:numPr>
              <w:ilvl w:val="1"/>
              <w:numId w:val="62"/>
            </w:numPr>
            <w:tabs>
              <w:tab w:val="num" w:pos="1440"/>
            </w:tabs>
            <w:ind w:left="1440" w:hanging="360"/>
          </w:pPr>
        </w:pPrChange>
      </w:pPr>
      <w:ins w:id="236" w:author="Microsoft Office User" w:date="2025-06-20T07:42:00Z">
        <w:r w:rsidRPr="00781A6C">
          <w:rPr>
            <w:rFonts w:ascii="Century Gothic" w:hAnsi="Century Gothic" w:cs="Segoe UI"/>
            <w:lang w:val="fr-FR"/>
            <w:rPrChange w:id="237" w:author="Microsoft Office User" w:date="2025-06-20T07:42:00Z">
              <w:rPr/>
            </w:rPrChange>
          </w:rPr>
          <w:t>Mise en œuvre des mécanismes de chiffrement des données sensibles (bases de données, communications)</w:t>
        </w:r>
      </w:ins>
    </w:p>
    <w:p w14:paraId="3785FB7C" w14:textId="77777777" w:rsidR="00781A6C" w:rsidRPr="00781A6C" w:rsidRDefault="00781A6C">
      <w:pPr>
        <w:pStyle w:val="NormalWeb"/>
        <w:numPr>
          <w:ilvl w:val="1"/>
          <w:numId w:val="62"/>
        </w:numPr>
        <w:jc w:val="both"/>
        <w:rPr>
          <w:ins w:id="238" w:author="Microsoft Office User" w:date="2025-06-20T07:42:00Z"/>
          <w:rFonts w:ascii="Century Gothic" w:hAnsi="Century Gothic" w:cs="Segoe UI"/>
          <w:lang w:val="fr-FR"/>
          <w:rPrChange w:id="239" w:author="Microsoft Office User" w:date="2025-06-20T07:42:00Z">
            <w:rPr>
              <w:ins w:id="240" w:author="Microsoft Office User" w:date="2025-06-20T07:42:00Z"/>
            </w:rPr>
          </w:rPrChange>
        </w:rPr>
        <w:pPrChange w:id="241" w:author="Microsoft Office User" w:date="2025-06-20T07:42:00Z">
          <w:pPr>
            <w:pStyle w:val="NormalWeb"/>
            <w:numPr>
              <w:ilvl w:val="1"/>
              <w:numId w:val="62"/>
            </w:numPr>
            <w:tabs>
              <w:tab w:val="num" w:pos="1440"/>
            </w:tabs>
            <w:ind w:left="1440" w:hanging="360"/>
          </w:pPr>
        </w:pPrChange>
      </w:pPr>
      <w:ins w:id="242" w:author="Microsoft Office User" w:date="2025-06-20T07:42:00Z">
        <w:r w:rsidRPr="00781A6C">
          <w:rPr>
            <w:rFonts w:ascii="Century Gothic" w:hAnsi="Century Gothic" w:cs="Segoe UI"/>
            <w:lang w:val="fr-FR"/>
            <w:rPrChange w:id="243" w:author="Microsoft Office User" w:date="2025-06-20T07:42:00Z">
              <w:rPr/>
            </w:rPrChange>
          </w:rPr>
          <w:t>Gestion des pare-feu, détection d’intrusions et prévention des attaques</w:t>
        </w:r>
      </w:ins>
    </w:p>
    <w:p w14:paraId="2A0D91C9" w14:textId="77777777" w:rsidR="00781A6C" w:rsidRPr="00781A6C" w:rsidRDefault="00781A6C">
      <w:pPr>
        <w:pStyle w:val="NormalWeb"/>
        <w:numPr>
          <w:ilvl w:val="1"/>
          <w:numId w:val="62"/>
        </w:numPr>
        <w:jc w:val="both"/>
        <w:rPr>
          <w:ins w:id="244" w:author="Microsoft Office User" w:date="2025-06-20T07:42:00Z"/>
          <w:rFonts w:ascii="Century Gothic" w:hAnsi="Century Gothic" w:cs="Segoe UI"/>
          <w:lang w:val="fr-FR"/>
          <w:rPrChange w:id="245" w:author="Microsoft Office User" w:date="2025-06-20T07:42:00Z">
            <w:rPr>
              <w:ins w:id="246" w:author="Microsoft Office User" w:date="2025-06-20T07:42:00Z"/>
            </w:rPr>
          </w:rPrChange>
        </w:rPr>
        <w:pPrChange w:id="247" w:author="Microsoft Office User" w:date="2025-06-20T07:42:00Z">
          <w:pPr>
            <w:pStyle w:val="NormalWeb"/>
            <w:numPr>
              <w:ilvl w:val="1"/>
              <w:numId w:val="62"/>
            </w:numPr>
            <w:tabs>
              <w:tab w:val="num" w:pos="1440"/>
            </w:tabs>
            <w:ind w:left="1440" w:hanging="360"/>
          </w:pPr>
        </w:pPrChange>
      </w:pPr>
      <w:ins w:id="248" w:author="Microsoft Office User" w:date="2025-06-20T07:42:00Z">
        <w:r w:rsidRPr="00781A6C">
          <w:rPr>
            <w:rFonts w:ascii="Century Gothic" w:hAnsi="Century Gothic" w:cs="Segoe UI"/>
            <w:lang w:val="fr-FR"/>
            <w:rPrChange w:id="249" w:author="Microsoft Office User" w:date="2025-06-20T07:42:00Z">
              <w:rPr/>
            </w:rPrChange>
          </w:rPr>
          <w:t>Contrôle des journaux d’accès et audit technique pour détecter toute activité suspecte</w:t>
        </w:r>
      </w:ins>
    </w:p>
    <w:p w14:paraId="659EA40F" w14:textId="77777777" w:rsidR="00781A6C" w:rsidRPr="00781A6C" w:rsidRDefault="00781A6C">
      <w:pPr>
        <w:pStyle w:val="NormalWeb"/>
        <w:numPr>
          <w:ilvl w:val="1"/>
          <w:numId w:val="62"/>
        </w:numPr>
        <w:jc w:val="both"/>
        <w:rPr>
          <w:ins w:id="250" w:author="Microsoft Office User" w:date="2025-06-20T07:42:00Z"/>
          <w:rFonts w:ascii="Century Gothic" w:hAnsi="Century Gothic" w:cs="Segoe UI"/>
          <w:lang w:val="fr-FR"/>
          <w:rPrChange w:id="251" w:author="Microsoft Office User" w:date="2025-06-20T07:42:00Z">
            <w:rPr>
              <w:ins w:id="252" w:author="Microsoft Office User" w:date="2025-06-20T07:42:00Z"/>
            </w:rPr>
          </w:rPrChange>
        </w:rPr>
        <w:pPrChange w:id="253" w:author="Microsoft Office User" w:date="2025-06-20T07:42:00Z">
          <w:pPr>
            <w:pStyle w:val="NormalWeb"/>
            <w:numPr>
              <w:ilvl w:val="1"/>
              <w:numId w:val="62"/>
            </w:numPr>
            <w:tabs>
              <w:tab w:val="num" w:pos="1440"/>
            </w:tabs>
            <w:ind w:left="1440" w:hanging="360"/>
          </w:pPr>
        </w:pPrChange>
      </w:pPr>
      <w:ins w:id="254" w:author="Microsoft Office User" w:date="2025-06-20T07:42:00Z">
        <w:r w:rsidRPr="00781A6C">
          <w:rPr>
            <w:rFonts w:ascii="Century Gothic" w:hAnsi="Century Gothic" w:cs="Segoe UI"/>
            <w:lang w:val="fr-FR"/>
            <w:rPrChange w:id="255" w:author="Microsoft Office User" w:date="2025-06-20T07:42:00Z">
              <w:rPr/>
            </w:rPrChange>
          </w:rPr>
          <w:t>Sauvegardes régulières des données et plan de restauration en cas de sinistre</w:t>
        </w:r>
      </w:ins>
    </w:p>
    <w:p w14:paraId="1208BDB3" w14:textId="77777777" w:rsidR="00781A6C" w:rsidRPr="00781A6C" w:rsidRDefault="00781A6C">
      <w:pPr>
        <w:pStyle w:val="NormalWeb"/>
        <w:numPr>
          <w:ilvl w:val="0"/>
          <w:numId w:val="62"/>
        </w:numPr>
        <w:jc w:val="both"/>
        <w:rPr>
          <w:ins w:id="256" w:author="Microsoft Office User" w:date="2025-06-20T07:42:00Z"/>
          <w:rFonts w:ascii="Century Gothic" w:hAnsi="Century Gothic" w:cs="Segoe UI"/>
          <w:lang w:val="fr-FR"/>
          <w:rPrChange w:id="257" w:author="Microsoft Office User" w:date="2025-06-20T07:42:00Z">
            <w:rPr>
              <w:ins w:id="258" w:author="Microsoft Office User" w:date="2025-06-20T07:42:00Z"/>
            </w:rPr>
          </w:rPrChange>
        </w:rPr>
        <w:pPrChange w:id="259" w:author="Microsoft Office User" w:date="2025-06-20T07:42:00Z">
          <w:pPr>
            <w:pStyle w:val="NormalWeb"/>
            <w:numPr>
              <w:numId w:val="62"/>
            </w:numPr>
            <w:tabs>
              <w:tab w:val="num" w:pos="720"/>
            </w:tabs>
            <w:ind w:left="720" w:hanging="360"/>
          </w:pPr>
        </w:pPrChange>
      </w:pPr>
      <w:ins w:id="260" w:author="Microsoft Office User" w:date="2025-06-20T07:42:00Z">
        <w:r w:rsidRPr="00781A6C">
          <w:rPr>
            <w:rFonts w:ascii="Century Gothic" w:hAnsi="Century Gothic" w:cs="Segoe UI"/>
            <w:lang w:val="fr-FR"/>
            <w:rPrChange w:id="261" w:author="Microsoft Office User" w:date="2025-06-20T07:42:00Z">
              <w:rPr>
                <w:rStyle w:val="lev"/>
                <w:rFonts w:eastAsiaTheme="majorEastAsia"/>
              </w:rPr>
            </w:rPrChange>
          </w:rPr>
          <w:t>Maintenance technique</w:t>
        </w:r>
      </w:ins>
    </w:p>
    <w:p w14:paraId="7462453B" w14:textId="77777777" w:rsidR="00781A6C" w:rsidRPr="00781A6C" w:rsidRDefault="00781A6C">
      <w:pPr>
        <w:pStyle w:val="NormalWeb"/>
        <w:numPr>
          <w:ilvl w:val="1"/>
          <w:numId w:val="62"/>
        </w:numPr>
        <w:jc w:val="both"/>
        <w:rPr>
          <w:ins w:id="262" w:author="Microsoft Office User" w:date="2025-06-20T07:42:00Z"/>
          <w:rFonts w:ascii="Century Gothic" w:hAnsi="Century Gothic" w:cs="Segoe UI"/>
          <w:lang w:val="fr-FR"/>
          <w:rPrChange w:id="263" w:author="Microsoft Office User" w:date="2025-06-20T07:42:00Z">
            <w:rPr>
              <w:ins w:id="264" w:author="Microsoft Office User" w:date="2025-06-20T07:42:00Z"/>
            </w:rPr>
          </w:rPrChange>
        </w:rPr>
        <w:pPrChange w:id="265" w:author="Microsoft Office User" w:date="2025-06-20T07:42:00Z">
          <w:pPr>
            <w:pStyle w:val="NormalWeb"/>
            <w:numPr>
              <w:ilvl w:val="1"/>
              <w:numId w:val="62"/>
            </w:numPr>
            <w:tabs>
              <w:tab w:val="num" w:pos="1440"/>
            </w:tabs>
            <w:ind w:left="1440" w:hanging="360"/>
          </w:pPr>
        </w:pPrChange>
      </w:pPr>
      <w:ins w:id="266" w:author="Microsoft Office User" w:date="2025-06-20T07:42:00Z">
        <w:r w:rsidRPr="00781A6C">
          <w:rPr>
            <w:rFonts w:ascii="Century Gothic" w:hAnsi="Century Gothic" w:cs="Segoe UI"/>
            <w:lang w:val="fr-FR"/>
            <w:rPrChange w:id="267" w:author="Microsoft Office User" w:date="2025-06-20T07:42:00Z">
              <w:rPr/>
            </w:rPrChange>
          </w:rPr>
          <w:t>Installation des mises à jour et correctifs logiciels pour garantir la stabilité et la sécurité</w:t>
        </w:r>
      </w:ins>
    </w:p>
    <w:p w14:paraId="7906D407" w14:textId="77777777" w:rsidR="00781A6C" w:rsidRPr="00781A6C" w:rsidRDefault="00781A6C">
      <w:pPr>
        <w:pStyle w:val="NormalWeb"/>
        <w:numPr>
          <w:ilvl w:val="1"/>
          <w:numId w:val="62"/>
        </w:numPr>
        <w:jc w:val="both"/>
        <w:rPr>
          <w:ins w:id="268" w:author="Microsoft Office User" w:date="2025-06-20T07:42:00Z"/>
          <w:rFonts w:ascii="Century Gothic" w:hAnsi="Century Gothic" w:cs="Segoe UI"/>
          <w:lang w:val="fr-FR"/>
          <w:rPrChange w:id="269" w:author="Microsoft Office User" w:date="2025-06-20T07:42:00Z">
            <w:rPr>
              <w:ins w:id="270" w:author="Microsoft Office User" w:date="2025-06-20T07:42:00Z"/>
            </w:rPr>
          </w:rPrChange>
        </w:rPr>
        <w:pPrChange w:id="271" w:author="Microsoft Office User" w:date="2025-06-20T07:42:00Z">
          <w:pPr>
            <w:pStyle w:val="NormalWeb"/>
            <w:numPr>
              <w:ilvl w:val="1"/>
              <w:numId w:val="62"/>
            </w:numPr>
            <w:tabs>
              <w:tab w:val="num" w:pos="1440"/>
            </w:tabs>
            <w:ind w:left="1440" w:hanging="360"/>
          </w:pPr>
        </w:pPrChange>
      </w:pPr>
      <w:ins w:id="272" w:author="Microsoft Office User" w:date="2025-06-20T07:42:00Z">
        <w:r w:rsidRPr="00781A6C">
          <w:rPr>
            <w:rFonts w:ascii="Century Gothic" w:hAnsi="Century Gothic" w:cs="Segoe UI"/>
            <w:lang w:val="fr-FR"/>
            <w:rPrChange w:id="273" w:author="Microsoft Office User" w:date="2025-06-20T07:42:00Z">
              <w:rPr/>
            </w:rPrChange>
          </w:rPr>
          <w:t>Supervision des performances (CPU, mémoire, réseau) et optimisation des ressources serveur</w:t>
        </w:r>
      </w:ins>
    </w:p>
    <w:p w14:paraId="16010A74" w14:textId="77777777" w:rsidR="00781A6C" w:rsidRPr="00781A6C" w:rsidRDefault="00781A6C">
      <w:pPr>
        <w:pStyle w:val="NormalWeb"/>
        <w:numPr>
          <w:ilvl w:val="1"/>
          <w:numId w:val="62"/>
        </w:numPr>
        <w:jc w:val="both"/>
        <w:rPr>
          <w:ins w:id="274" w:author="Microsoft Office User" w:date="2025-06-20T07:42:00Z"/>
          <w:rFonts w:ascii="Century Gothic" w:hAnsi="Century Gothic" w:cs="Segoe UI"/>
          <w:lang w:val="fr-FR"/>
          <w:rPrChange w:id="275" w:author="Microsoft Office User" w:date="2025-06-20T07:42:00Z">
            <w:rPr>
              <w:ins w:id="276" w:author="Microsoft Office User" w:date="2025-06-20T07:42:00Z"/>
            </w:rPr>
          </w:rPrChange>
        </w:rPr>
        <w:pPrChange w:id="277" w:author="Microsoft Office User" w:date="2025-06-20T07:42:00Z">
          <w:pPr>
            <w:pStyle w:val="NormalWeb"/>
            <w:numPr>
              <w:ilvl w:val="1"/>
              <w:numId w:val="62"/>
            </w:numPr>
            <w:tabs>
              <w:tab w:val="num" w:pos="1440"/>
            </w:tabs>
            <w:ind w:left="1440" w:hanging="360"/>
          </w:pPr>
        </w:pPrChange>
      </w:pPr>
      <w:ins w:id="278" w:author="Microsoft Office User" w:date="2025-06-20T07:42:00Z">
        <w:r w:rsidRPr="00781A6C">
          <w:rPr>
            <w:rFonts w:ascii="Century Gothic" w:hAnsi="Century Gothic" w:cs="Segoe UI"/>
            <w:lang w:val="fr-FR"/>
            <w:rPrChange w:id="279" w:author="Microsoft Office User" w:date="2025-06-20T07:42:00Z">
              <w:rPr/>
            </w:rPrChange>
          </w:rPr>
          <w:t>Gestion des incidents techniques et résolution rapide des pannes</w:t>
        </w:r>
      </w:ins>
    </w:p>
    <w:p w14:paraId="40FACBFF" w14:textId="77777777" w:rsidR="00781A6C" w:rsidRPr="00781A6C" w:rsidRDefault="00781A6C">
      <w:pPr>
        <w:pStyle w:val="NormalWeb"/>
        <w:numPr>
          <w:ilvl w:val="1"/>
          <w:numId w:val="62"/>
        </w:numPr>
        <w:jc w:val="both"/>
        <w:rPr>
          <w:ins w:id="280" w:author="Microsoft Office User" w:date="2025-06-20T07:42:00Z"/>
          <w:rFonts w:ascii="Century Gothic" w:hAnsi="Century Gothic" w:cs="Segoe UI"/>
          <w:lang w:val="fr-FR"/>
          <w:rPrChange w:id="281" w:author="Microsoft Office User" w:date="2025-06-20T07:42:00Z">
            <w:rPr>
              <w:ins w:id="282" w:author="Microsoft Office User" w:date="2025-06-20T07:42:00Z"/>
            </w:rPr>
          </w:rPrChange>
        </w:rPr>
        <w:pPrChange w:id="283" w:author="Microsoft Office User" w:date="2025-06-20T07:42:00Z">
          <w:pPr>
            <w:pStyle w:val="NormalWeb"/>
            <w:numPr>
              <w:ilvl w:val="1"/>
              <w:numId w:val="62"/>
            </w:numPr>
            <w:tabs>
              <w:tab w:val="num" w:pos="1440"/>
            </w:tabs>
            <w:ind w:left="1440" w:hanging="360"/>
          </w:pPr>
        </w:pPrChange>
      </w:pPr>
      <w:ins w:id="284" w:author="Microsoft Office User" w:date="2025-06-20T07:42:00Z">
        <w:r w:rsidRPr="00781A6C">
          <w:rPr>
            <w:rFonts w:ascii="Century Gothic" w:hAnsi="Century Gothic" w:cs="Segoe UI"/>
            <w:lang w:val="fr-FR"/>
            <w:rPrChange w:id="285" w:author="Microsoft Office User" w:date="2025-06-20T07:42:00Z">
              <w:rPr/>
            </w:rPrChange>
          </w:rPr>
          <w:t>Configuration et gestion des infrastructures (serveurs physiques, cloud, bases de données)</w:t>
        </w:r>
      </w:ins>
    </w:p>
    <w:p w14:paraId="7070D6E4" w14:textId="77777777" w:rsidR="00781A6C" w:rsidRPr="00781A6C" w:rsidRDefault="00781A6C">
      <w:pPr>
        <w:pStyle w:val="NormalWeb"/>
        <w:numPr>
          <w:ilvl w:val="0"/>
          <w:numId w:val="62"/>
        </w:numPr>
        <w:jc w:val="both"/>
        <w:rPr>
          <w:ins w:id="286" w:author="Microsoft Office User" w:date="2025-06-20T07:42:00Z"/>
          <w:rFonts w:ascii="Century Gothic" w:hAnsi="Century Gothic" w:cs="Segoe UI"/>
          <w:lang w:val="fr-FR"/>
          <w:rPrChange w:id="287" w:author="Microsoft Office User" w:date="2025-06-20T07:42:00Z">
            <w:rPr>
              <w:ins w:id="288" w:author="Microsoft Office User" w:date="2025-06-20T07:42:00Z"/>
            </w:rPr>
          </w:rPrChange>
        </w:rPr>
        <w:pPrChange w:id="289" w:author="Microsoft Office User" w:date="2025-06-20T07:42:00Z">
          <w:pPr>
            <w:pStyle w:val="NormalWeb"/>
            <w:numPr>
              <w:numId w:val="62"/>
            </w:numPr>
            <w:tabs>
              <w:tab w:val="num" w:pos="720"/>
            </w:tabs>
            <w:ind w:left="720" w:hanging="360"/>
          </w:pPr>
        </w:pPrChange>
      </w:pPr>
      <w:ins w:id="290" w:author="Microsoft Office User" w:date="2025-06-20T07:42:00Z">
        <w:r w:rsidRPr="00781A6C">
          <w:rPr>
            <w:rFonts w:ascii="Century Gothic" w:hAnsi="Century Gothic" w:cs="Segoe UI"/>
            <w:lang w:val="fr-FR"/>
            <w:rPrChange w:id="291" w:author="Microsoft Office User" w:date="2025-06-20T07:42:00Z">
              <w:rPr>
                <w:rStyle w:val="lev"/>
                <w:rFonts w:eastAsiaTheme="majorEastAsia"/>
              </w:rPr>
            </w:rPrChange>
          </w:rPr>
          <w:t>Gestion des environnements et déploiements</w:t>
        </w:r>
      </w:ins>
    </w:p>
    <w:p w14:paraId="33F0E031" w14:textId="77777777" w:rsidR="00781A6C" w:rsidRPr="00781A6C" w:rsidRDefault="00781A6C">
      <w:pPr>
        <w:pStyle w:val="NormalWeb"/>
        <w:numPr>
          <w:ilvl w:val="1"/>
          <w:numId w:val="62"/>
        </w:numPr>
        <w:jc w:val="both"/>
        <w:rPr>
          <w:ins w:id="292" w:author="Microsoft Office User" w:date="2025-06-20T07:42:00Z"/>
          <w:rFonts w:ascii="Century Gothic" w:hAnsi="Century Gothic" w:cs="Segoe UI"/>
          <w:lang w:val="fr-FR"/>
          <w:rPrChange w:id="293" w:author="Microsoft Office User" w:date="2025-06-20T07:42:00Z">
            <w:rPr>
              <w:ins w:id="294" w:author="Microsoft Office User" w:date="2025-06-20T07:42:00Z"/>
            </w:rPr>
          </w:rPrChange>
        </w:rPr>
        <w:pPrChange w:id="295" w:author="Microsoft Office User" w:date="2025-06-20T07:42:00Z">
          <w:pPr>
            <w:pStyle w:val="NormalWeb"/>
            <w:numPr>
              <w:ilvl w:val="1"/>
              <w:numId w:val="62"/>
            </w:numPr>
            <w:tabs>
              <w:tab w:val="num" w:pos="1440"/>
            </w:tabs>
            <w:ind w:left="1440" w:hanging="360"/>
          </w:pPr>
        </w:pPrChange>
      </w:pPr>
      <w:ins w:id="296" w:author="Microsoft Office User" w:date="2025-06-20T07:42:00Z">
        <w:r w:rsidRPr="00781A6C">
          <w:rPr>
            <w:rFonts w:ascii="Century Gothic" w:hAnsi="Century Gothic" w:cs="Segoe UI"/>
            <w:lang w:val="fr-FR"/>
            <w:rPrChange w:id="297" w:author="Microsoft Office User" w:date="2025-06-20T07:42:00Z">
              <w:rPr/>
            </w:rPrChange>
          </w:rPr>
          <w:t xml:space="preserve">Gestion des environnements de développement, test </w:t>
        </w:r>
        <w:r w:rsidRPr="00781A6C">
          <w:rPr>
            <w:rFonts w:ascii="Century Gothic" w:hAnsi="Century Gothic" w:cs="Segoe UI"/>
            <w:lang w:val="fr-FR"/>
            <w:rPrChange w:id="298" w:author="Microsoft Office User" w:date="2025-06-20T07:42:00Z">
              <w:rPr>
                <w:lang w:val="fr-FR"/>
              </w:rPr>
            </w:rPrChange>
          </w:rPr>
          <w:t>,</w:t>
        </w:r>
        <w:r w:rsidRPr="00781A6C">
          <w:rPr>
            <w:rFonts w:ascii="Century Gothic" w:hAnsi="Century Gothic" w:cs="Segoe UI"/>
            <w:lang w:val="fr-FR"/>
            <w:rPrChange w:id="299" w:author="Microsoft Office User" w:date="2025-06-20T07:42:00Z">
              <w:rPr/>
            </w:rPrChange>
          </w:rPr>
          <w:t xml:space="preserve"> production</w:t>
        </w:r>
        <w:r w:rsidRPr="00781A6C">
          <w:rPr>
            <w:rFonts w:ascii="Century Gothic" w:hAnsi="Century Gothic" w:cs="Segoe UI"/>
            <w:lang w:val="fr-FR"/>
            <w:rPrChange w:id="300" w:author="Microsoft Office User" w:date="2025-06-20T07:42:00Z">
              <w:rPr>
                <w:lang w:val="fr-FR"/>
              </w:rPr>
            </w:rPrChange>
          </w:rPr>
          <w:t xml:space="preserve"> et </w:t>
        </w:r>
        <w:proofErr w:type="spellStart"/>
        <w:r w:rsidRPr="00781A6C">
          <w:rPr>
            <w:rFonts w:ascii="Century Gothic" w:hAnsi="Century Gothic" w:cs="Segoe UI"/>
            <w:lang w:val="fr-FR"/>
            <w:rPrChange w:id="301" w:author="Microsoft Office User" w:date="2025-06-20T07:42:00Z">
              <w:rPr>
                <w:lang w:val="fr-FR"/>
              </w:rPr>
            </w:rPrChange>
          </w:rPr>
          <w:t>integration</w:t>
        </w:r>
        <w:proofErr w:type="spellEnd"/>
        <w:r w:rsidRPr="00781A6C">
          <w:rPr>
            <w:rFonts w:ascii="Century Gothic" w:hAnsi="Century Gothic" w:cs="Segoe UI"/>
            <w:lang w:val="fr-FR"/>
            <w:rPrChange w:id="302" w:author="Microsoft Office User" w:date="2025-06-20T07:42:00Z">
              <w:rPr>
                <w:lang w:val="fr-FR"/>
              </w:rPr>
            </w:rPrChange>
          </w:rPr>
          <w:t xml:space="preserve"> de nouvelles fonctionnalités</w:t>
        </w:r>
      </w:ins>
    </w:p>
    <w:p w14:paraId="3AD578EA" w14:textId="77777777" w:rsidR="00781A6C" w:rsidRPr="00781A6C" w:rsidRDefault="00781A6C">
      <w:pPr>
        <w:pStyle w:val="NormalWeb"/>
        <w:numPr>
          <w:ilvl w:val="1"/>
          <w:numId w:val="62"/>
        </w:numPr>
        <w:jc w:val="both"/>
        <w:rPr>
          <w:ins w:id="303" w:author="Microsoft Office User" w:date="2025-06-20T07:42:00Z"/>
          <w:rFonts w:ascii="Century Gothic" w:hAnsi="Century Gothic" w:cs="Segoe UI"/>
          <w:lang w:val="fr-FR"/>
          <w:rPrChange w:id="304" w:author="Microsoft Office User" w:date="2025-06-20T07:42:00Z">
            <w:rPr>
              <w:ins w:id="305" w:author="Microsoft Office User" w:date="2025-06-20T07:42:00Z"/>
            </w:rPr>
          </w:rPrChange>
        </w:rPr>
        <w:pPrChange w:id="306" w:author="Microsoft Office User" w:date="2025-06-20T07:42:00Z">
          <w:pPr>
            <w:pStyle w:val="NormalWeb"/>
            <w:numPr>
              <w:ilvl w:val="1"/>
              <w:numId w:val="62"/>
            </w:numPr>
            <w:tabs>
              <w:tab w:val="num" w:pos="1440"/>
            </w:tabs>
            <w:ind w:left="1440" w:hanging="360"/>
          </w:pPr>
        </w:pPrChange>
      </w:pPr>
      <w:ins w:id="307" w:author="Microsoft Office User" w:date="2025-06-20T07:42:00Z">
        <w:r w:rsidRPr="00781A6C">
          <w:rPr>
            <w:rFonts w:ascii="Century Gothic" w:hAnsi="Century Gothic" w:cs="Segoe UI"/>
            <w:lang w:val="fr-FR"/>
            <w:rPrChange w:id="308" w:author="Microsoft Office User" w:date="2025-06-20T07:42:00Z">
              <w:rPr/>
            </w:rPrChange>
          </w:rPr>
          <w:t>Configuration des API et services tiers connectés à la plateforme</w:t>
        </w:r>
      </w:ins>
    </w:p>
    <w:p w14:paraId="2A8C7CEE" w14:textId="77777777" w:rsidR="00781A6C" w:rsidRPr="00781A6C" w:rsidRDefault="00781A6C">
      <w:pPr>
        <w:pStyle w:val="NormalWeb"/>
        <w:numPr>
          <w:ilvl w:val="0"/>
          <w:numId w:val="62"/>
        </w:numPr>
        <w:jc w:val="both"/>
        <w:rPr>
          <w:ins w:id="309" w:author="Microsoft Office User" w:date="2025-06-20T07:42:00Z"/>
          <w:rFonts w:ascii="Century Gothic" w:hAnsi="Century Gothic" w:cs="Segoe UI"/>
          <w:lang w:val="fr-FR"/>
          <w:rPrChange w:id="310" w:author="Microsoft Office User" w:date="2025-06-20T07:42:00Z">
            <w:rPr>
              <w:ins w:id="311" w:author="Microsoft Office User" w:date="2025-06-20T07:42:00Z"/>
            </w:rPr>
          </w:rPrChange>
        </w:rPr>
        <w:pPrChange w:id="312" w:author="Microsoft Office User" w:date="2025-06-20T07:42:00Z">
          <w:pPr>
            <w:pStyle w:val="NormalWeb"/>
            <w:numPr>
              <w:numId w:val="62"/>
            </w:numPr>
            <w:tabs>
              <w:tab w:val="num" w:pos="720"/>
            </w:tabs>
            <w:ind w:left="720" w:hanging="360"/>
          </w:pPr>
        </w:pPrChange>
      </w:pPr>
      <w:ins w:id="313" w:author="Microsoft Office User" w:date="2025-06-20T07:42:00Z">
        <w:r w:rsidRPr="00781A6C">
          <w:rPr>
            <w:rFonts w:ascii="Century Gothic" w:hAnsi="Century Gothic" w:cs="Segoe UI"/>
            <w:lang w:val="fr-FR"/>
            <w:rPrChange w:id="314" w:author="Microsoft Office User" w:date="2025-06-20T07:42:00Z">
              <w:rPr>
                <w:rStyle w:val="lev"/>
                <w:rFonts w:eastAsiaTheme="majorEastAsia"/>
              </w:rPr>
            </w:rPrChange>
          </w:rPr>
          <w:t>Monitoring et reporting technique</w:t>
        </w:r>
      </w:ins>
    </w:p>
    <w:p w14:paraId="6AA17AB8" w14:textId="77777777" w:rsidR="00781A6C" w:rsidRPr="00781A6C" w:rsidRDefault="00781A6C">
      <w:pPr>
        <w:pStyle w:val="NormalWeb"/>
        <w:numPr>
          <w:ilvl w:val="1"/>
          <w:numId w:val="62"/>
        </w:numPr>
        <w:jc w:val="both"/>
        <w:rPr>
          <w:ins w:id="315" w:author="Microsoft Office User" w:date="2025-06-20T07:42:00Z"/>
          <w:rFonts w:ascii="Century Gothic" w:hAnsi="Century Gothic" w:cs="Segoe UI"/>
          <w:lang w:val="fr-FR"/>
          <w:rPrChange w:id="316" w:author="Microsoft Office User" w:date="2025-06-20T07:42:00Z">
            <w:rPr>
              <w:ins w:id="317" w:author="Microsoft Office User" w:date="2025-06-20T07:42:00Z"/>
            </w:rPr>
          </w:rPrChange>
        </w:rPr>
        <w:pPrChange w:id="318" w:author="Microsoft Office User" w:date="2025-06-20T07:42:00Z">
          <w:pPr>
            <w:pStyle w:val="NormalWeb"/>
            <w:numPr>
              <w:ilvl w:val="1"/>
              <w:numId w:val="62"/>
            </w:numPr>
            <w:tabs>
              <w:tab w:val="num" w:pos="1440"/>
            </w:tabs>
            <w:ind w:left="1440" w:hanging="360"/>
          </w:pPr>
        </w:pPrChange>
      </w:pPr>
      <w:ins w:id="319" w:author="Microsoft Office User" w:date="2025-06-20T07:42:00Z">
        <w:r w:rsidRPr="00781A6C">
          <w:rPr>
            <w:rFonts w:ascii="Century Gothic" w:hAnsi="Century Gothic" w:cs="Segoe UI"/>
            <w:lang w:val="fr-FR"/>
            <w:rPrChange w:id="320" w:author="Microsoft Office User" w:date="2025-06-20T07:42:00Z">
              <w:rPr/>
            </w:rPrChange>
          </w:rPr>
          <w:t>Surveillance en temps réel de la plateforme et des services associés</w:t>
        </w:r>
      </w:ins>
    </w:p>
    <w:p w14:paraId="4FEDD0E4" w14:textId="77777777" w:rsidR="00781A6C" w:rsidRPr="00781A6C" w:rsidRDefault="00781A6C">
      <w:pPr>
        <w:pStyle w:val="NormalWeb"/>
        <w:numPr>
          <w:ilvl w:val="1"/>
          <w:numId w:val="62"/>
        </w:numPr>
        <w:jc w:val="both"/>
        <w:rPr>
          <w:ins w:id="321" w:author="Microsoft Office User" w:date="2025-06-20T07:42:00Z"/>
          <w:rFonts w:ascii="Century Gothic" w:hAnsi="Century Gothic" w:cs="Segoe UI"/>
          <w:lang w:val="fr-FR"/>
          <w:rPrChange w:id="322" w:author="Microsoft Office User" w:date="2025-06-20T07:42:00Z">
            <w:rPr>
              <w:ins w:id="323" w:author="Microsoft Office User" w:date="2025-06-20T07:42:00Z"/>
            </w:rPr>
          </w:rPrChange>
        </w:rPr>
        <w:pPrChange w:id="324" w:author="Microsoft Office User" w:date="2025-06-20T07:42:00Z">
          <w:pPr>
            <w:pStyle w:val="NormalWeb"/>
            <w:numPr>
              <w:ilvl w:val="1"/>
              <w:numId w:val="62"/>
            </w:numPr>
            <w:tabs>
              <w:tab w:val="num" w:pos="1440"/>
            </w:tabs>
            <w:ind w:left="1440" w:hanging="360"/>
          </w:pPr>
        </w:pPrChange>
      </w:pPr>
      <w:ins w:id="325" w:author="Microsoft Office User" w:date="2025-06-20T07:42:00Z">
        <w:r w:rsidRPr="00781A6C">
          <w:rPr>
            <w:rFonts w:ascii="Century Gothic" w:hAnsi="Century Gothic" w:cs="Segoe UI"/>
            <w:lang w:val="fr-FR"/>
            <w:rPrChange w:id="326" w:author="Microsoft Office User" w:date="2025-06-20T07:42:00Z">
              <w:rPr/>
            </w:rPrChange>
          </w:rPr>
          <w:lastRenderedPageBreak/>
          <w:t>Production de rapports techniques sur l’état du système, incidents et interventions</w:t>
        </w:r>
      </w:ins>
    </w:p>
    <w:p w14:paraId="717391D1" w14:textId="77777777" w:rsidR="00781A6C" w:rsidRPr="00781A6C" w:rsidRDefault="00781A6C">
      <w:pPr>
        <w:pStyle w:val="NormalWeb"/>
        <w:numPr>
          <w:ilvl w:val="1"/>
          <w:numId w:val="62"/>
        </w:numPr>
        <w:jc w:val="both"/>
        <w:rPr>
          <w:ins w:id="327" w:author="Microsoft Office User" w:date="2025-06-20T07:42:00Z"/>
          <w:rFonts w:ascii="Century Gothic" w:hAnsi="Century Gothic" w:cs="Segoe UI"/>
          <w:lang w:val="fr-FR"/>
          <w:rPrChange w:id="328" w:author="Microsoft Office User" w:date="2025-06-20T07:42:00Z">
            <w:rPr>
              <w:ins w:id="329" w:author="Microsoft Office User" w:date="2025-06-20T07:42:00Z"/>
            </w:rPr>
          </w:rPrChange>
        </w:rPr>
        <w:pPrChange w:id="330" w:author="Microsoft Office User" w:date="2025-06-20T07:42:00Z">
          <w:pPr>
            <w:pStyle w:val="NormalWeb"/>
            <w:numPr>
              <w:ilvl w:val="1"/>
              <w:numId w:val="62"/>
            </w:numPr>
            <w:tabs>
              <w:tab w:val="num" w:pos="1440"/>
            </w:tabs>
            <w:ind w:left="1440" w:hanging="360"/>
          </w:pPr>
        </w:pPrChange>
      </w:pPr>
      <w:ins w:id="331" w:author="Microsoft Office User" w:date="2025-06-20T07:42:00Z">
        <w:r w:rsidRPr="00781A6C">
          <w:rPr>
            <w:rFonts w:ascii="Century Gothic" w:hAnsi="Century Gothic" w:cs="Segoe UI"/>
            <w:lang w:val="fr-FR"/>
            <w:rPrChange w:id="332" w:author="Microsoft Office User" w:date="2025-06-20T07:42:00Z">
              <w:rPr/>
            </w:rPrChange>
          </w:rPr>
          <w:t>Gestion des alertes automatiques et des procédures d’escalade</w:t>
        </w:r>
      </w:ins>
    </w:p>
    <w:p w14:paraId="79ADFAB4" w14:textId="77777777" w:rsidR="00781A6C" w:rsidRPr="00781A6C" w:rsidRDefault="00781A6C">
      <w:pPr>
        <w:jc w:val="both"/>
        <w:rPr>
          <w:ins w:id="333" w:author="Microsoft Office User" w:date="2025-06-20T07:42:00Z"/>
          <w:rFonts w:ascii="Century Gothic" w:hAnsi="Century Gothic" w:cs="Segoe UI"/>
          <w:rPrChange w:id="334" w:author="Microsoft Office User" w:date="2025-06-20T07:42:00Z">
            <w:rPr>
              <w:ins w:id="335" w:author="Microsoft Office User" w:date="2025-06-20T07:42:00Z"/>
            </w:rPr>
          </w:rPrChange>
        </w:rPr>
        <w:pPrChange w:id="336" w:author="Microsoft Office User" w:date="2025-06-20T07:42:00Z">
          <w:pPr/>
        </w:pPrChange>
      </w:pPr>
    </w:p>
    <w:p w14:paraId="2277CE4B" w14:textId="77777777" w:rsidR="00781A6C" w:rsidRPr="00781A6C" w:rsidRDefault="00781A6C">
      <w:pPr>
        <w:pStyle w:val="Titre2"/>
        <w:jc w:val="both"/>
        <w:rPr>
          <w:ins w:id="337" w:author="Microsoft Office User" w:date="2025-06-20T07:42:00Z"/>
          <w:rFonts w:ascii="Century Gothic" w:eastAsia="Times New Roman" w:hAnsi="Century Gothic" w:cs="Segoe UI"/>
          <w:color w:val="auto"/>
          <w:sz w:val="24"/>
          <w:szCs w:val="24"/>
          <w:rPrChange w:id="338" w:author="Microsoft Office User" w:date="2025-06-20T07:42:00Z">
            <w:rPr>
              <w:ins w:id="339" w:author="Microsoft Office User" w:date="2025-06-20T07:42:00Z"/>
            </w:rPr>
          </w:rPrChange>
        </w:rPr>
        <w:pPrChange w:id="340" w:author="Microsoft Office User" w:date="2025-06-20T07:42:00Z">
          <w:pPr>
            <w:pStyle w:val="Titre2"/>
          </w:pPr>
        </w:pPrChange>
      </w:pPr>
      <w:ins w:id="341" w:author="Microsoft Office User" w:date="2025-06-20T07:42:00Z">
        <w:r w:rsidRPr="00781A6C">
          <w:rPr>
            <w:rFonts w:ascii="Century Gothic" w:eastAsia="Times New Roman" w:hAnsi="Century Gothic" w:cs="Segoe UI"/>
            <w:color w:val="auto"/>
            <w:sz w:val="24"/>
            <w:szCs w:val="24"/>
            <w:rPrChange w:id="342" w:author="Microsoft Office User" w:date="2025-06-20T07:42:00Z">
              <w:rPr/>
            </w:rPrChange>
          </w:rPr>
          <w:t>Backend Administrateur Thématique (règles métier et gestion)</w:t>
        </w:r>
      </w:ins>
    </w:p>
    <w:p w14:paraId="6931D34F" w14:textId="77777777" w:rsidR="00781A6C" w:rsidRPr="00781A6C" w:rsidRDefault="00781A6C">
      <w:pPr>
        <w:pStyle w:val="NormalWeb"/>
        <w:jc w:val="both"/>
        <w:rPr>
          <w:ins w:id="343" w:author="Microsoft Office User" w:date="2025-06-20T07:42:00Z"/>
          <w:rFonts w:ascii="Century Gothic" w:hAnsi="Century Gothic" w:cs="Segoe UI"/>
          <w:lang w:val="fr-FR"/>
          <w:rPrChange w:id="344" w:author="Microsoft Office User" w:date="2025-06-20T07:42:00Z">
            <w:rPr>
              <w:ins w:id="345" w:author="Microsoft Office User" w:date="2025-06-20T07:42:00Z"/>
            </w:rPr>
          </w:rPrChange>
        </w:rPr>
        <w:pPrChange w:id="346" w:author="Microsoft Office User" w:date="2025-06-20T07:42:00Z">
          <w:pPr>
            <w:pStyle w:val="NormalWeb"/>
          </w:pPr>
        </w:pPrChange>
      </w:pPr>
      <w:ins w:id="347" w:author="Microsoft Office User" w:date="2025-06-20T07:42:00Z">
        <w:r w:rsidRPr="00781A6C">
          <w:rPr>
            <w:rFonts w:ascii="Century Gothic" w:hAnsi="Century Gothic" w:cs="Segoe UI"/>
            <w:lang w:val="fr-FR"/>
            <w:rPrChange w:id="348" w:author="Microsoft Office User" w:date="2025-06-20T07:42:00Z">
              <w:rPr/>
            </w:rPrChange>
          </w:rPr>
          <w:t>L’administrateur thématique est chargé de la gestion métier et de l’application des règles spécifiques au domaine des partis politiques, associations et confessions religieuses, conformément au cadre légal et réglementaire.</w:t>
        </w:r>
      </w:ins>
    </w:p>
    <w:p w14:paraId="37846327" w14:textId="77777777" w:rsidR="00781A6C" w:rsidRPr="00781A6C" w:rsidRDefault="00781A6C">
      <w:pPr>
        <w:pStyle w:val="Titre3"/>
        <w:jc w:val="both"/>
        <w:rPr>
          <w:ins w:id="349" w:author="Microsoft Office User" w:date="2025-06-20T07:42:00Z"/>
          <w:rFonts w:ascii="Century Gothic" w:eastAsia="Times New Roman" w:hAnsi="Century Gothic" w:cs="Segoe UI"/>
          <w:color w:val="auto"/>
          <w:sz w:val="24"/>
          <w:szCs w:val="24"/>
          <w:rPrChange w:id="350" w:author="Microsoft Office User" w:date="2025-06-20T07:42:00Z">
            <w:rPr>
              <w:ins w:id="351" w:author="Microsoft Office User" w:date="2025-06-20T07:42:00Z"/>
            </w:rPr>
          </w:rPrChange>
        </w:rPr>
        <w:pPrChange w:id="352" w:author="Microsoft Office User" w:date="2025-06-20T07:42:00Z">
          <w:pPr>
            <w:pStyle w:val="Titre3"/>
          </w:pPr>
        </w:pPrChange>
      </w:pPr>
      <w:ins w:id="353" w:author="Microsoft Office User" w:date="2025-06-20T07:42:00Z">
        <w:r w:rsidRPr="00781A6C">
          <w:rPr>
            <w:rFonts w:ascii="Century Gothic" w:eastAsia="Times New Roman" w:hAnsi="Century Gothic" w:cs="Segoe UI"/>
            <w:color w:val="auto"/>
            <w:sz w:val="24"/>
            <w:szCs w:val="24"/>
            <w:rPrChange w:id="354" w:author="Microsoft Office User" w:date="2025-06-20T07:42:00Z">
              <w:rPr/>
            </w:rPrChange>
          </w:rPr>
          <w:t>Fonctions principales :</w:t>
        </w:r>
      </w:ins>
    </w:p>
    <w:p w14:paraId="6CDCA6C2" w14:textId="77777777" w:rsidR="00781A6C" w:rsidRPr="00781A6C" w:rsidRDefault="00781A6C">
      <w:pPr>
        <w:pStyle w:val="NormalWeb"/>
        <w:numPr>
          <w:ilvl w:val="0"/>
          <w:numId w:val="63"/>
        </w:numPr>
        <w:jc w:val="both"/>
        <w:rPr>
          <w:ins w:id="355" w:author="Microsoft Office User" w:date="2025-06-20T07:42:00Z"/>
          <w:rFonts w:ascii="Century Gothic" w:hAnsi="Century Gothic" w:cs="Segoe UI"/>
          <w:lang w:val="fr-FR"/>
          <w:rPrChange w:id="356" w:author="Microsoft Office User" w:date="2025-06-20T07:42:00Z">
            <w:rPr>
              <w:ins w:id="357" w:author="Microsoft Office User" w:date="2025-06-20T07:42:00Z"/>
            </w:rPr>
          </w:rPrChange>
        </w:rPr>
        <w:pPrChange w:id="358" w:author="Microsoft Office User" w:date="2025-06-20T07:42:00Z">
          <w:pPr>
            <w:pStyle w:val="NormalWeb"/>
            <w:numPr>
              <w:numId w:val="63"/>
            </w:numPr>
            <w:tabs>
              <w:tab w:val="num" w:pos="720"/>
            </w:tabs>
            <w:ind w:left="720" w:hanging="360"/>
          </w:pPr>
        </w:pPrChange>
      </w:pPr>
      <w:ins w:id="359" w:author="Microsoft Office User" w:date="2025-06-20T07:42:00Z">
        <w:r w:rsidRPr="00781A6C">
          <w:rPr>
            <w:rFonts w:ascii="Century Gothic" w:hAnsi="Century Gothic" w:cs="Segoe UI"/>
            <w:lang w:val="fr-FR"/>
            <w:rPrChange w:id="360" w:author="Microsoft Office User" w:date="2025-06-20T07:42:00Z">
              <w:rPr>
                <w:rStyle w:val="lev"/>
                <w:rFonts w:eastAsiaTheme="majorEastAsia"/>
              </w:rPr>
            </w:rPrChange>
          </w:rPr>
          <w:t>Gestion des entités (partis, associations, confessions)</w:t>
        </w:r>
      </w:ins>
    </w:p>
    <w:p w14:paraId="67F64747" w14:textId="77777777" w:rsidR="00781A6C" w:rsidRPr="00781A6C" w:rsidRDefault="00781A6C">
      <w:pPr>
        <w:pStyle w:val="NormalWeb"/>
        <w:numPr>
          <w:ilvl w:val="1"/>
          <w:numId w:val="63"/>
        </w:numPr>
        <w:jc w:val="both"/>
        <w:rPr>
          <w:ins w:id="361" w:author="Microsoft Office User" w:date="2025-06-20T07:42:00Z"/>
          <w:rFonts w:ascii="Century Gothic" w:hAnsi="Century Gothic" w:cs="Segoe UI"/>
          <w:lang w:val="fr-FR"/>
          <w:rPrChange w:id="362" w:author="Microsoft Office User" w:date="2025-06-20T07:42:00Z">
            <w:rPr>
              <w:ins w:id="363" w:author="Microsoft Office User" w:date="2025-06-20T07:42:00Z"/>
            </w:rPr>
          </w:rPrChange>
        </w:rPr>
        <w:pPrChange w:id="364" w:author="Microsoft Office User" w:date="2025-06-20T07:42:00Z">
          <w:pPr>
            <w:pStyle w:val="NormalWeb"/>
            <w:numPr>
              <w:ilvl w:val="1"/>
              <w:numId w:val="63"/>
            </w:numPr>
            <w:tabs>
              <w:tab w:val="num" w:pos="1440"/>
            </w:tabs>
            <w:ind w:left="1440" w:hanging="360"/>
          </w:pPr>
        </w:pPrChange>
      </w:pPr>
      <w:ins w:id="365" w:author="Microsoft Office User" w:date="2025-06-20T07:42:00Z">
        <w:r w:rsidRPr="00781A6C">
          <w:rPr>
            <w:rFonts w:ascii="Century Gothic" w:hAnsi="Century Gothic" w:cs="Segoe UI"/>
            <w:lang w:val="fr-FR"/>
            <w:rPrChange w:id="366" w:author="Microsoft Office User" w:date="2025-06-20T07:42:00Z">
              <w:rPr/>
            </w:rPrChange>
          </w:rPr>
          <w:t>Création, modification, validation, suspension ou radiation des organisations selon les dossiers soumis</w:t>
        </w:r>
      </w:ins>
    </w:p>
    <w:p w14:paraId="6E1950B9" w14:textId="77777777" w:rsidR="00781A6C" w:rsidRPr="00781A6C" w:rsidRDefault="00781A6C">
      <w:pPr>
        <w:pStyle w:val="NormalWeb"/>
        <w:numPr>
          <w:ilvl w:val="1"/>
          <w:numId w:val="63"/>
        </w:numPr>
        <w:jc w:val="both"/>
        <w:rPr>
          <w:ins w:id="367" w:author="Microsoft Office User" w:date="2025-06-20T07:42:00Z"/>
          <w:rFonts w:ascii="Century Gothic" w:hAnsi="Century Gothic" w:cs="Segoe UI"/>
          <w:lang w:val="fr-FR"/>
          <w:rPrChange w:id="368" w:author="Microsoft Office User" w:date="2025-06-20T07:42:00Z">
            <w:rPr>
              <w:ins w:id="369" w:author="Microsoft Office User" w:date="2025-06-20T07:42:00Z"/>
            </w:rPr>
          </w:rPrChange>
        </w:rPr>
        <w:pPrChange w:id="370" w:author="Microsoft Office User" w:date="2025-06-20T07:42:00Z">
          <w:pPr>
            <w:pStyle w:val="NormalWeb"/>
            <w:numPr>
              <w:ilvl w:val="1"/>
              <w:numId w:val="63"/>
            </w:numPr>
            <w:tabs>
              <w:tab w:val="num" w:pos="1440"/>
            </w:tabs>
            <w:ind w:left="1440" w:hanging="360"/>
          </w:pPr>
        </w:pPrChange>
      </w:pPr>
      <w:ins w:id="371" w:author="Microsoft Office User" w:date="2025-06-20T07:42:00Z">
        <w:r w:rsidRPr="00781A6C">
          <w:rPr>
            <w:rFonts w:ascii="Century Gothic" w:hAnsi="Century Gothic" w:cs="Segoe UI"/>
            <w:lang w:val="fr-FR"/>
            <w:rPrChange w:id="372" w:author="Microsoft Office User" w:date="2025-06-20T07:42:00Z">
              <w:rPr/>
            </w:rPrChange>
          </w:rPr>
          <w:t>Vérification de la conformité des documents légaux (statuts, récépissés, pièces justificatives)</w:t>
        </w:r>
      </w:ins>
    </w:p>
    <w:p w14:paraId="5C3AB28E" w14:textId="77777777" w:rsidR="00781A6C" w:rsidRPr="00781A6C" w:rsidRDefault="00781A6C">
      <w:pPr>
        <w:pStyle w:val="NormalWeb"/>
        <w:numPr>
          <w:ilvl w:val="1"/>
          <w:numId w:val="63"/>
        </w:numPr>
        <w:jc w:val="both"/>
        <w:rPr>
          <w:ins w:id="373" w:author="Microsoft Office User" w:date="2025-06-20T07:42:00Z"/>
          <w:rFonts w:ascii="Century Gothic" w:hAnsi="Century Gothic" w:cs="Segoe UI"/>
          <w:lang w:val="fr-FR"/>
          <w:rPrChange w:id="374" w:author="Microsoft Office User" w:date="2025-06-20T07:42:00Z">
            <w:rPr>
              <w:ins w:id="375" w:author="Microsoft Office User" w:date="2025-06-20T07:42:00Z"/>
            </w:rPr>
          </w:rPrChange>
        </w:rPr>
        <w:pPrChange w:id="376" w:author="Microsoft Office User" w:date="2025-06-20T07:42:00Z">
          <w:pPr>
            <w:pStyle w:val="NormalWeb"/>
            <w:numPr>
              <w:ilvl w:val="1"/>
              <w:numId w:val="63"/>
            </w:numPr>
            <w:tabs>
              <w:tab w:val="num" w:pos="1440"/>
            </w:tabs>
            <w:ind w:left="1440" w:hanging="360"/>
          </w:pPr>
        </w:pPrChange>
      </w:pPr>
      <w:ins w:id="377" w:author="Microsoft Office User" w:date="2025-06-20T07:42:00Z">
        <w:r w:rsidRPr="00781A6C">
          <w:rPr>
            <w:rFonts w:ascii="Century Gothic" w:hAnsi="Century Gothic" w:cs="Segoe UI"/>
            <w:lang w:val="fr-FR"/>
            <w:rPrChange w:id="378" w:author="Microsoft Office User" w:date="2025-06-20T07:42:00Z">
              <w:rPr/>
            </w:rPrChange>
          </w:rPr>
          <w:t>Classification des organisations selon leur type et leur statut administratif</w:t>
        </w:r>
      </w:ins>
    </w:p>
    <w:p w14:paraId="52E0DA43" w14:textId="77777777" w:rsidR="00781A6C" w:rsidRPr="00781A6C" w:rsidRDefault="00781A6C">
      <w:pPr>
        <w:pStyle w:val="NormalWeb"/>
        <w:numPr>
          <w:ilvl w:val="0"/>
          <w:numId w:val="63"/>
        </w:numPr>
        <w:jc w:val="both"/>
        <w:rPr>
          <w:ins w:id="379" w:author="Microsoft Office User" w:date="2025-06-20T07:42:00Z"/>
          <w:rFonts w:ascii="Century Gothic" w:hAnsi="Century Gothic" w:cs="Segoe UI"/>
          <w:lang w:val="fr-FR"/>
          <w:rPrChange w:id="380" w:author="Microsoft Office User" w:date="2025-06-20T07:42:00Z">
            <w:rPr>
              <w:ins w:id="381" w:author="Microsoft Office User" w:date="2025-06-20T07:42:00Z"/>
            </w:rPr>
          </w:rPrChange>
        </w:rPr>
        <w:pPrChange w:id="382" w:author="Microsoft Office User" w:date="2025-06-20T07:42:00Z">
          <w:pPr>
            <w:pStyle w:val="NormalWeb"/>
            <w:numPr>
              <w:numId w:val="63"/>
            </w:numPr>
            <w:tabs>
              <w:tab w:val="num" w:pos="720"/>
            </w:tabs>
            <w:ind w:left="720" w:hanging="360"/>
          </w:pPr>
        </w:pPrChange>
      </w:pPr>
      <w:ins w:id="383" w:author="Microsoft Office User" w:date="2025-06-20T07:42:00Z">
        <w:r w:rsidRPr="00781A6C">
          <w:rPr>
            <w:rFonts w:ascii="Century Gothic" w:hAnsi="Century Gothic" w:cs="Segoe UI"/>
            <w:lang w:val="fr-FR"/>
            <w:rPrChange w:id="384" w:author="Microsoft Office User" w:date="2025-06-20T07:42:00Z">
              <w:rPr>
                <w:rStyle w:val="lev"/>
                <w:rFonts w:eastAsiaTheme="majorEastAsia"/>
              </w:rPr>
            </w:rPrChange>
          </w:rPr>
          <w:t>Gestion des adhérents</w:t>
        </w:r>
      </w:ins>
    </w:p>
    <w:p w14:paraId="17220CAA" w14:textId="77777777" w:rsidR="00781A6C" w:rsidRPr="00781A6C" w:rsidRDefault="00781A6C">
      <w:pPr>
        <w:pStyle w:val="NormalWeb"/>
        <w:numPr>
          <w:ilvl w:val="1"/>
          <w:numId w:val="63"/>
        </w:numPr>
        <w:jc w:val="both"/>
        <w:rPr>
          <w:ins w:id="385" w:author="Microsoft Office User" w:date="2025-06-20T07:42:00Z"/>
          <w:rFonts w:ascii="Century Gothic" w:hAnsi="Century Gothic" w:cs="Segoe UI"/>
          <w:lang w:val="fr-FR"/>
          <w:rPrChange w:id="386" w:author="Microsoft Office User" w:date="2025-06-20T07:42:00Z">
            <w:rPr>
              <w:ins w:id="387" w:author="Microsoft Office User" w:date="2025-06-20T07:42:00Z"/>
            </w:rPr>
          </w:rPrChange>
        </w:rPr>
        <w:pPrChange w:id="388" w:author="Microsoft Office User" w:date="2025-06-20T07:42:00Z">
          <w:pPr>
            <w:pStyle w:val="NormalWeb"/>
            <w:numPr>
              <w:ilvl w:val="1"/>
              <w:numId w:val="63"/>
            </w:numPr>
            <w:tabs>
              <w:tab w:val="num" w:pos="1440"/>
            </w:tabs>
            <w:ind w:left="1440" w:hanging="360"/>
          </w:pPr>
        </w:pPrChange>
      </w:pPr>
      <w:ins w:id="389" w:author="Microsoft Office User" w:date="2025-06-20T07:42:00Z">
        <w:r w:rsidRPr="00781A6C">
          <w:rPr>
            <w:rFonts w:ascii="Century Gothic" w:hAnsi="Century Gothic" w:cs="Segoe UI"/>
            <w:lang w:val="fr-FR"/>
            <w:rPrChange w:id="390" w:author="Microsoft Office User" w:date="2025-06-20T07:42:00Z">
              <w:rPr/>
            </w:rPrChange>
          </w:rPr>
          <w:t>Contrôle et validation des listes d’adhérents soumises par les organisations</w:t>
        </w:r>
      </w:ins>
    </w:p>
    <w:p w14:paraId="104CA4CF" w14:textId="77777777" w:rsidR="00781A6C" w:rsidRPr="00781A6C" w:rsidRDefault="00781A6C">
      <w:pPr>
        <w:pStyle w:val="NormalWeb"/>
        <w:numPr>
          <w:ilvl w:val="1"/>
          <w:numId w:val="63"/>
        </w:numPr>
        <w:jc w:val="both"/>
        <w:rPr>
          <w:ins w:id="391" w:author="Microsoft Office User" w:date="2025-06-20T07:42:00Z"/>
          <w:rFonts w:ascii="Century Gothic" w:hAnsi="Century Gothic" w:cs="Segoe UI"/>
          <w:lang w:val="fr-FR"/>
          <w:rPrChange w:id="392" w:author="Microsoft Office User" w:date="2025-06-20T07:42:00Z">
            <w:rPr>
              <w:ins w:id="393" w:author="Microsoft Office User" w:date="2025-06-20T07:42:00Z"/>
            </w:rPr>
          </w:rPrChange>
        </w:rPr>
        <w:pPrChange w:id="394" w:author="Microsoft Office User" w:date="2025-06-20T07:42:00Z">
          <w:pPr>
            <w:pStyle w:val="NormalWeb"/>
            <w:numPr>
              <w:ilvl w:val="1"/>
              <w:numId w:val="63"/>
            </w:numPr>
            <w:tabs>
              <w:tab w:val="num" w:pos="1440"/>
            </w:tabs>
            <w:ind w:left="1440" w:hanging="360"/>
          </w:pPr>
        </w:pPrChange>
      </w:pPr>
      <w:ins w:id="395" w:author="Microsoft Office User" w:date="2025-06-20T07:42:00Z">
        <w:r w:rsidRPr="00781A6C">
          <w:rPr>
            <w:rFonts w:ascii="Century Gothic" w:hAnsi="Century Gothic" w:cs="Segoe UI"/>
            <w:lang w:val="fr-FR"/>
            <w:rPrChange w:id="396" w:author="Microsoft Office User" w:date="2025-06-20T07:42:00Z">
              <w:rPr/>
            </w:rPrChange>
          </w:rPr>
          <w:t>Vérification d’unicité via le NIP (Numéro d’Identification Personnel) pour détecter les doublons ou conflits d’appartenance</w:t>
        </w:r>
      </w:ins>
    </w:p>
    <w:p w14:paraId="675B64E0" w14:textId="77777777" w:rsidR="00781A6C" w:rsidRPr="00781A6C" w:rsidRDefault="00781A6C">
      <w:pPr>
        <w:pStyle w:val="NormalWeb"/>
        <w:numPr>
          <w:ilvl w:val="1"/>
          <w:numId w:val="63"/>
        </w:numPr>
        <w:jc w:val="both"/>
        <w:rPr>
          <w:ins w:id="397" w:author="Microsoft Office User" w:date="2025-06-20T07:42:00Z"/>
          <w:rFonts w:ascii="Century Gothic" w:hAnsi="Century Gothic" w:cs="Segoe UI"/>
          <w:lang w:val="fr-FR"/>
          <w:rPrChange w:id="398" w:author="Microsoft Office User" w:date="2025-06-20T07:42:00Z">
            <w:rPr>
              <w:ins w:id="399" w:author="Microsoft Office User" w:date="2025-06-20T07:42:00Z"/>
            </w:rPr>
          </w:rPrChange>
        </w:rPr>
        <w:pPrChange w:id="400" w:author="Microsoft Office User" w:date="2025-06-20T07:42:00Z">
          <w:pPr>
            <w:pStyle w:val="NormalWeb"/>
            <w:numPr>
              <w:ilvl w:val="1"/>
              <w:numId w:val="63"/>
            </w:numPr>
            <w:tabs>
              <w:tab w:val="num" w:pos="1440"/>
            </w:tabs>
            <w:ind w:left="1440" w:hanging="360"/>
          </w:pPr>
        </w:pPrChange>
      </w:pPr>
      <w:ins w:id="401" w:author="Microsoft Office User" w:date="2025-06-20T07:42:00Z">
        <w:r w:rsidRPr="00781A6C">
          <w:rPr>
            <w:rFonts w:ascii="Century Gothic" w:hAnsi="Century Gothic" w:cs="Segoe UI"/>
            <w:lang w:val="fr-FR"/>
            <w:rPrChange w:id="402" w:author="Microsoft Office User" w:date="2025-06-20T07:42:00Z">
              <w:rPr/>
            </w:rPrChange>
          </w:rPr>
          <w:t>Traitement des incohérences ou cas litigieux liés aux adhésions</w:t>
        </w:r>
      </w:ins>
    </w:p>
    <w:p w14:paraId="3839D0BF" w14:textId="77777777" w:rsidR="00781A6C" w:rsidRPr="00781A6C" w:rsidRDefault="00781A6C">
      <w:pPr>
        <w:pStyle w:val="NormalWeb"/>
        <w:numPr>
          <w:ilvl w:val="0"/>
          <w:numId w:val="63"/>
        </w:numPr>
        <w:jc w:val="both"/>
        <w:rPr>
          <w:ins w:id="403" w:author="Microsoft Office User" w:date="2025-06-20T07:42:00Z"/>
          <w:rFonts w:ascii="Century Gothic" w:hAnsi="Century Gothic" w:cs="Segoe UI"/>
          <w:lang w:val="fr-FR"/>
          <w:rPrChange w:id="404" w:author="Microsoft Office User" w:date="2025-06-20T07:42:00Z">
            <w:rPr>
              <w:ins w:id="405" w:author="Microsoft Office User" w:date="2025-06-20T07:42:00Z"/>
            </w:rPr>
          </w:rPrChange>
        </w:rPr>
        <w:pPrChange w:id="406" w:author="Microsoft Office User" w:date="2025-06-20T07:42:00Z">
          <w:pPr>
            <w:pStyle w:val="NormalWeb"/>
            <w:numPr>
              <w:numId w:val="63"/>
            </w:numPr>
            <w:tabs>
              <w:tab w:val="num" w:pos="720"/>
            </w:tabs>
            <w:ind w:left="720" w:hanging="360"/>
          </w:pPr>
        </w:pPrChange>
      </w:pPr>
      <w:ins w:id="407" w:author="Microsoft Office User" w:date="2025-06-20T07:42:00Z">
        <w:r w:rsidRPr="00781A6C">
          <w:rPr>
            <w:rFonts w:ascii="Century Gothic" w:hAnsi="Century Gothic" w:cs="Segoe UI"/>
            <w:lang w:val="fr-FR"/>
            <w:rPrChange w:id="408" w:author="Microsoft Office User" w:date="2025-06-20T07:42:00Z">
              <w:rPr>
                <w:rStyle w:val="lev"/>
                <w:rFonts w:eastAsiaTheme="majorEastAsia"/>
              </w:rPr>
            </w:rPrChange>
          </w:rPr>
          <w:t>Gestion des processus spécifiques : fusion, absorption</w:t>
        </w:r>
      </w:ins>
    </w:p>
    <w:p w14:paraId="1D0A1464" w14:textId="77777777" w:rsidR="00781A6C" w:rsidRPr="00781A6C" w:rsidRDefault="00781A6C">
      <w:pPr>
        <w:pStyle w:val="NormalWeb"/>
        <w:numPr>
          <w:ilvl w:val="1"/>
          <w:numId w:val="63"/>
        </w:numPr>
        <w:jc w:val="both"/>
        <w:rPr>
          <w:ins w:id="409" w:author="Microsoft Office User" w:date="2025-06-20T07:42:00Z"/>
          <w:rFonts w:ascii="Century Gothic" w:hAnsi="Century Gothic" w:cs="Segoe UI"/>
          <w:lang w:val="fr-FR"/>
          <w:rPrChange w:id="410" w:author="Microsoft Office User" w:date="2025-06-20T07:42:00Z">
            <w:rPr>
              <w:ins w:id="411" w:author="Microsoft Office User" w:date="2025-06-20T07:42:00Z"/>
            </w:rPr>
          </w:rPrChange>
        </w:rPr>
        <w:pPrChange w:id="412" w:author="Microsoft Office User" w:date="2025-06-20T07:42:00Z">
          <w:pPr>
            <w:pStyle w:val="NormalWeb"/>
            <w:numPr>
              <w:ilvl w:val="1"/>
              <w:numId w:val="63"/>
            </w:numPr>
            <w:tabs>
              <w:tab w:val="num" w:pos="1440"/>
            </w:tabs>
            <w:ind w:left="1440" w:hanging="360"/>
          </w:pPr>
        </w:pPrChange>
      </w:pPr>
      <w:ins w:id="413" w:author="Microsoft Office User" w:date="2025-06-20T07:42:00Z">
        <w:r w:rsidRPr="00781A6C">
          <w:rPr>
            <w:rFonts w:ascii="Century Gothic" w:hAnsi="Century Gothic" w:cs="Segoe UI"/>
            <w:lang w:val="fr-FR"/>
            <w:rPrChange w:id="414" w:author="Microsoft Office User" w:date="2025-06-20T07:42:00Z">
              <w:rPr/>
            </w:rPrChange>
          </w:rPr>
          <w:t>Instruction et validation des demandes de fusion ou d’absorption entre entités</w:t>
        </w:r>
      </w:ins>
    </w:p>
    <w:p w14:paraId="26BD1479" w14:textId="77777777" w:rsidR="00781A6C" w:rsidRPr="00781A6C" w:rsidRDefault="00781A6C">
      <w:pPr>
        <w:pStyle w:val="NormalWeb"/>
        <w:numPr>
          <w:ilvl w:val="1"/>
          <w:numId w:val="63"/>
        </w:numPr>
        <w:jc w:val="both"/>
        <w:rPr>
          <w:ins w:id="415" w:author="Microsoft Office User" w:date="2025-06-20T07:42:00Z"/>
          <w:rFonts w:ascii="Century Gothic" w:hAnsi="Century Gothic" w:cs="Segoe UI"/>
          <w:lang w:val="fr-FR"/>
          <w:rPrChange w:id="416" w:author="Microsoft Office User" w:date="2025-06-20T07:42:00Z">
            <w:rPr>
              <w:ins w:id="417" w:author="Microsoft Office User" w:date="2025-06-20T07:42:00Z"/>
            </w:rPr>
          </w:rPrChange>
        </w:rPr>
        <w:pPrChange w:id="418" w:author="Microsoft Office User" w:date="2025-06-20T07:42:00Z">
          <w:pPr>
            <w:pStyle w:val="NormalWeb"/>
            <w:numPr>
              <w:ilvl w:val="1"/>
              <w:numId w:val="63"/>
            </w:numPr>
            <w:tabs>
              <w:tab w:val="num" w:pos="1440"/>
            </w:tabs>
            <w:ind w:left="1440" w:hanging="360"/>
          </w:pPr>
        </w:pPrChange>
      </w:pPr>
      <w:ins w:id="419" w:author="Microsoft Office User" w:date="2025-06-20T07:42:00Z">
        <w:r w:rsidRPr="00781A6C">
          <w:rPr>
            <w:rFonts w:ascii="Century Gothic" w:hAnsi="Century Gothic" w:cs="Segoe UI"/>
            <w:lang w:val="fr-FR"/>
            <w:rPrChange w:id="420" w:author="Microsoft Office User" w:date="2025-06-20T07:42:00Z">
              <w:rPr/>
            </w:rPrChange>
          </w:rPr>
          <w:t>Gestion des historiques et intégration des données des entités fusionnées</w:t>
        </w:r>
      </w:ins>
    </w:p>
    <w:p w14:paraId="3EC73F1F" w14:textId="77777777" w:rsidR="00781A6C" w:rsidRPr="00781A6C" w:rsidRDefault="00781A6C">
      <w:pPr>
        <w:pStyle w:val="NormalWeb"/>
        <w:numPr>
          <w:ilvl w:val="1"/>
          <w:numId w:val="63"/>
        </w:numPr>
        <w:jc w:val="both"/>
        <w:rPr>
          <w:ins w:id="421" w:author="Microsoft Office User" w:date="2025-06-20T07:42:00Z"/>
          <w:rFonts w:ascii="Century Gothic" w:hAnsi="Century Gothic" w:cs="Segoe UI"/>
          <w:lang w:val="fr-FR"/>
          <w:rPrChange w:id="422" w:author="Microsoft Office User" w:date="2025-06-20T07:42:00Z">
            <w:rPr>
              <w:ins w:id="423" w:author="Microsoft Office User" w:date="2025-06-20T07:42:00Z"/>
            </w:rPr>
          </w:rPrChange>
        </w:rPr>
        <w:pPrChange w:id="424" w:author="Microsoft Office User" w:date="2025-06-20T07:42:00Z">
          <w:pPr>
            <w:pStyle w:val="NormalWeb"/>
            <w:numPr>
              <w:ilvl w:val="1"/>
              <w:numId w:val="63"/>
            </w:numPr>
            <w:tabs>
              <w:tab w:val="num" w:pos="1440"/>
            </w:tabs>
            <w:ind w:left="1440" w:hanging="360"/>
          </w:pPr>
        </w:pPrChange>
      </w:pPr>
      <w:ins w:id="425" w:author="Microsoft Office User" w:date="2025-06-20T07:42:00Z">
        <w:r w:rsidRPr="00781A6C">
          <w:rPr>
            <w:rFonts w:ascii="Century Gothic" w:hAnsi="Century Gothic" w:cs="Segoe UI"/>
            <w:lang w:val="fr-FR"/>
            <w:rPrChange w:id="426" w:author="Microsoft Office User" w:date="2025-06-20T07:42:00Z">
              <w:rPr/>
            </w:rPrChange>
          </w:rPr>
          <w:t>Communication et notification aux parties impliquées et mise à jour des bases de données</w:t>
        </w:r>
      </w:ins>
    </w:p>
    <w:p w14:paraId="7CCD67F1" w14:textId="77777777" w:rsidR="00781A6C" w:rsidRPr="00781A6C" w:rsidRDefault="00781A6C">
      <w:pPr>
        <w:pStyle w:val="NormalWeb"/>
        <w:numPr>
          <w:ilvl w:val="0"/>
          <w:numId w:val="63"/>
        </w:numPr>
        <w:jc w:val="both"/>
        <w:rPr>
          <w:ins w:id="427" w:author="Microsoft Office User" w:date="2025-06-20T07:42:00Z"/>
          <w:rFonts w:ascii="Century Gothic" w:hAnsi="Century Gothic" w:cs="Segoe UI"/>
          <w:lang w:val="fr-FR"/>
          <w:rPrChange w:id="428" w:author="Microsoft Office User" w:date="2025-06-20T07:42:00Z">
            <w:rPr>
              <w:ins w:id="429" w:author="Microsoft Office User" w:date="2025-06-20T07:42:00Z"/>
            </w:rPr>
          </w:rPrChange>
        </w:rPr>
        <w:pPrChange w:id="430" w:author="Microsoft Office User" w:date="2025-06-20T07:42:00Z">
          <w:pPr>
            <w:pStyle w:val="NormalWeb"/>
            <w:numPr>
              <w:numId w:val="63"/>
            </w:numPr>
            <w:tabs>
              <w:tab w:val="num" w:pos="720"/>
            </w:tabs>
            <w:ind w:left="720" w:hanging="360"/>
          </w:pPr>
        </w:pPrChange>
      </w:pPr>
      <w:ins w:id="431" w:author="Microsoft Office User" w:date="2025-06-20T07:42:00Z">
        <w:r w:rsidRPr="00781A6C">
          <w:rPr>
            <w:rFonts w:ascii="Century Gothic" w:hAnsi="Century Gothic" w:cs="Segoe UI"/>
            <w:lang w:val="fr-FR"/>
            <w:rPrChange w:id="432" w:author="Microsoft Office User" w:date="2025-06-20T07:42:00Z">
              <w:rPr>
                <w:rStyle w:val="lev"/>
                <w:rFonts w:eastAsiaTheme="majorEastAsia"/>
              </w:rPr>
            </w:rPrChange>
          </w:rPr>
          <w:t>Arbitrage et résolution des conflits</w:t>
        </w:r>
      </w:ins>
    </w:p>
    <w:p w14:paraId="6F198707" w14:textId="77777777" w:rsidR="00781A6C" w:rsidRPr="00781A6C" w:rsidRDefault="00781A6C">
      <w:pPr>
        <w:pStyle w:val="NormalWeb"/>
        <w:numPr>
          <w:ilvl w:val="1"/>
          <w:numId w:val="63"/>
        </w:numPr>
        <w:jc w:val="both"/>
        <w:rPr>
          <w:ins w:id="433" w:author="Microsoft Office User" w:date="2025-06-20T07:42:00Z"/>
          <w:rFonts w:ascii="Century Gothic" w:hAnsi="Century Gothic" w:cs="Segoe UI"/>
          <w:lang w:val="fr-FR"/>
          <w:rPrChange w:id="434" w:author="Microsoft Office User" w:date="2025-06-20T07:42:00Z">
            <w:rPr>
              <w:ins w:id="435" w:author="Microsoft Office User" w:date="2025-06-20T07:42:00Z"/>
            </w:rPr>
          </w:rPrChange>
        </w:rPr>
        <w:pPrChange w:id="436" w:author="Microsoft Office User" w:date="2025-06-20T07:42:00Z">
          <w:pPr>
            <w:pStyle w:val="NormalWeb"/>
            <w:numPr>
              <w:ilvl w:val="1"/>
              <w:numId w:val="63"/>
            </w:numPr>
            <w:tabs>
              <w:tab w:val="num" w:pos="1440"/>
            </w:tabs>
            <w:ind w:left="1440" w:hanging="360"/>
          </w:pPr>
        </w:pPrChange>
      </w:pPr>
      <w:ins w:id="437" w:author="Microsoft Office User" w:date="2025-06-20T07:42:00Z">
        <w:r w:rsidRPr="00781A6C">
          <w:rPr>
            <w:rFonts w:ascii="Century Gothic" w:hAnsi="Century Gothic" w:cs="Segoe UI"/>
            <w:lang w:val="fr-FR"/>
            <w:rPrChange w:id="438" w:author="Microsoft Office User" w:date="2025-06-20T07:42:00Z">
              <w:rPr/>
            </w:rPrChange>
          </w:rPr>
          <w:t>Mise en place d’une plateforme d’arbitrage pour gérer les litiges entre organisations ou adhérents</w:t>
        </w:r>
      </w:ins>
    </w:p>
    <w:p w14:paraId="415E08C3" w14:textId="77777777" w:rsidR="00781A6C" w:rsidRPr="00781A6C" w:rsidRDefault="00781A6C">
      <w:pPr>
        <w:pStyle w:val="NormalWeb"/>
        <w:numPr>
          <w:ilvl w:val="1"/>
          <w:numId w:val="63"/>
        </w:numPr>
        <w:jc w:val="both"/>
        <w:rPr>
          <w:ins w:id="439" w:author="Microsoft Office User" w:date="2025-06-20T07:42:00Z"/>
          <w:rFonts w:ascii="Century Gothic" w:hAnsi="Century Gothic" w:cs="Segoe UI"/>
          <w:lang w:val="fr-FR"/>
          <w:rPrChange w:id="440" w:author="Microsoft Office User" w:date="2025-06-20T07:42:00Z">
            <w:rPr>
              <w:ins w:id="441" w:author="Microsoft Office User" w:date="2025-06-20T07:42:00Z"/>
            </w:rPr>
          </w:rPrChange>
        </w:rPr>
        <w:pPrChange w:id="442" w:author="Microsoft Office User" w:date="2025-06-20T07:42:00Z">
          <w:pPr>
            <w:pStyle w:val="NormalWeb"/>
            <w:numPr>
              <w:ilvl w:val="1"/>
              <w:numId w:val="63"/>
            </w:numPr>
            <w:tabs>
              <w:tab w:val="num" w:pos="1440"/>
            </w:tabs>
            <w:ind w:left="1440" w:hanging="360"/>
          </w:pPr>
        </w:pPrChange>
      </w:pPr>
      <w:ins w:id="443" w:author="Microsoft Office User" w:date="2025-06-20T07:42:00Z">
        <w:r w:rsidRPr="00781A6C">
          <w:rPr>
            <w:rFonts w:ascii="Century Gothic" w:hAnsi="Century Gothic" w:cs="Segoe UI"/>
            <w:lang w:val="fr-FR"/>
            <w:rPrChange w:id="444" w:author="Microsoft Office User" w:date="2025-06-20T07:42:00Z">
              <w:rPr/>
            </w:rPrChange>
          </w:rPr>
          <w:t>Suivi des décisions arbitrales, sanctions et procédures disciplinaires</w:t>
        </w:r>
      </w:ins>
    </w:p>
    <w:p w14:paraId="4F82E5FF" w14:textId="77777777" w:rsidR="00781A6C" w:rsidRPr="00781A6C" w:rsidRDefault="00781A6C">
      <w:pPr>
        <w:pStyle w:val="NormalWeb"/>
        <w:numPr>
          <w:ilvl w:val="1"/>
          <w:numId w:val="63"/>
        </w:numPr>
        <w:jc w:val="both"/>
        <w:rPr>
          <w:ins w:id="445" w:author="Microsoft Office User" w:date="2025-06-20T07:42:00Z"/>
          <w:rFonts w:ascii="Century Gothic" w:hAnsi="Century Gothic" w:cs="Segoe UI"/>
          <w:lang w:val="fr-FR"/>
          <w:rPrChange w:id="446" w:author="Microsoft Office User" w:date="2025-06-20T07:42:00Z">
            <w:rPr>
              <w:ins w:id="447" w:author="Microsoft Office User" w:date="2025-06-20T07:42:00Z"/>
            </w:rPr>
          </w:rPrChange>
        </w:rPr>
        <w:pPrChange w:id="448" w:author="Microsoft Office User" w:date="2025-06-20T07:42:00Z">
          <w:pPr>
            <w:pStyle w:val="NormalWeb"/>
            <w:numPr>
              <w:ilvl w:val="1"/>
              <w:numId w:val="63"/>
            </w:numPr>
            <w:tabs>
              <w:tab w:val="num" w:pos="1440"/>
            </w:tabs>
            <w:ind w:left="1440" w:hanging="360"/>
          </w:pPr>
        </w:pPrChange>
      </w:pPr>
      <w:ins w:id="449" w:author="Microsoft Office User" w:date="2025-06-20T07:42:00Z">
        <w:r w:rsidRPr="00781A6C">
          <w:rPr>
            <w:rFonts w:ascii="Century Gothic" w:hAnsi="Century Gothic" w:cs="Segoe UI"/>
            <w:lang w:val="fr-FR"/>
            <w:rPrChange w:id="450" w:author="Microsoft Office User" w:date="2025-06-20T07:42:00Z">
              <w:rPr/>
            </w:rPrChange>
          </w:rPr>
          <w:t>Coordination avec les autres autorités ou instances légales si nécessaire</w:t>
        </w:r>
      </w:ins>
    </w:p>
    <w:p w14:paraId="6BBE5A93" w14:textId="77777777" w:rsidR="00781A6C" w:rsidRPr="00781A6C" w:rsidRDefault="00781A6C">
      <w:pPr>
        <w:pStyle w:val="NormalWeb"/>
        <w:numPr>
          <w:ilvl w:val="0"/>
          <w:numId w:val="63"/>
        </w:numPr>
        <w:jc w:val="both"/>
        <w:rPr>
          <w:ins w:id="451" w:author="Microsoft Office User" w:date="2025-06-20T07:42:00Z"/>
          <w:rFonts w:ascii="Century Gothic" w:hAnsi="Century Gothic" w:cs="Segoe UI"/>
          <w:lang w:val="fr-FR"/>
          <w:rPrChange w:id="452" w:author="Microsoft Office User" w:date="2025-06-20T07:42:00Z">
            <w:rPr>
              <w:ins w:id="453" w:author="Microsoft Office User" w:date="2025-06-20T07:42:00Z"/>
            </w:rPr>
          </w:rPrChange>
        </w:rPr>
        <w:pPrChange w:id="454" w:author="Microsoft Office User" w:date="2025-06-20T07:42:00Z">
          <w:pPr>
            <w:pStyle w:val="NormalWeb"/>
            <w:numPr>
              <w:numId w:val="63"/>
            </w:numPr>
            <w:tabs>
              <w:tab w:val="num" w:pos="720"/>
            </w:tabs>
            <w:ind w:left="720" w:hanging="360"/>
          </w:pPr>
        </w:pPrChange>
      </w:pPr>
      <w:ins w:id="455" w:author="Microsoft Office User" w:date="2025-06-20T07:42:00Z">
        <w:r w:rsidRPr="00781A6C">
          <w:rPr>
            <w:rFonts w:ascii="Century Gothic" w:hAnsi="Century Gothic" w:cs="Segoe UI"/>
            <w:lang w:val="fr-FR"/>
            <w:rPrChange w:id="456" w:author="Microsoft Office User" w:date="2025-06-20T07:42:00Z">
              <w:rPr>
                <w:rStyle w:val="lev"/>
                <w:rFonts w:eastAsiaTheme="majorEastAsia"/>
              </w:rPr>
            </w:rPrChange>
          </w:rPr>
          <w:t>Suivi des procédures et workflow métier</w:t>
        </w:r>
      </w:ins>
    </w:p>
    <w:p w14:paraId="00A5ABAC" w14:textId="77777777" w:rsidR="00781A6C" w:rsidRPr="00781A6C" w:rsidRDefault="00781A6C">
      <w:pPr>
        <w:pStyle w:val="NormalWeb"/>
        <w:numPr>
          <w:ilvl w:val="1"/>
          <w:numId w:val="63"/>
        </w:numPr>
        <w:jc w:val="both"/>
        <w:rPr>
          <w:ins w:id="457" w:author="Microsoft Office User" w:date="2025-06-20T07:42:00Z"/>
          <w:rFonts w:ascii="Century Gothic" w:hAnsi="Century Gothic" w:cs="Segoe UI"/>
          <w:lang w:val="fr-FR"/>
          <w:rPrChange w:id="458" w:author="Microsoft Office User" w:date="2025-06-20T07:42:00Z">
            <w:rPr>
              <w:ins w:id="459" w:author="Microsoft Office User" w:date="2025-06-20T07:42:00Z"/>
            </w:rPr>
          </w:rPrChange>
        </w:rPr>
        <w:pPrChange w:id="460" w:author="Microsoft Office User" w:date="2025-06-20T07:42:00Z">
          <w:pPr>
            <w:pStyle w:val="NormalWeb"/>
            <w:numPr>
              <w:ilvl w:val="1"/>
              <w:numId w:val="63"/>
            </w:numPr>
            <w:tabs>
              <w:tab w:val="num" w:pos="1440"/>
            </w:tabs>
            <w:ind w:left="1440" w:hanging="360"/>
          </w:pPr>
        </w:pPrChange>
      </w:pPr>
      <w:ins w:id="461" w:author="Microsoft Office User" w:date="2025-06-20T07:42:00Z">
        <w:r w:rsidRPr="00781A6C">
          <w:rPr>
            <w:rFonts w:ascii="Century Gothic" w:hAnsi="Century Gothic" w:cs="Segoe UI"/>
            <w:lang w:val="fr-FR"/>
            <w:rPrChange w:id="462" w:author="Microsoft Office User" w:date="2025-06-20T07:42:00Z">
              <w:rPr/>
            </w:rPrChange>
          </w:rPr>
          <w:t>Gestion des étapes de traitement des demandes (enregistrement, modification, radiation, fusion, absorption)</w:t>
        </w:r>
      </w:ins>
    </w:p>
    <w:p w14:paraId="6EB7991C" w14:textId="77777777" w:rsidR="00781A6C" w:rsidRPr="00781A6C" w:rsidRDefault="00781A6C">
      <w:pPr>
        <w:pStyle w:val="NormalWeb"/>
        <w:numPr>
          <w:ilvl w:val="1"/>
          <w:numId w:val="63"/>
        </w:numPr>
        <w:jc w:val="both"/>
        <w:rPr>
          <w:ins w:id="463" w:author="Microsoft Office User" w:date="2025-06-20T07:42:00Z"/>
          <w:rFonts w:ascii="Century Gothic" w:hAnsi="Century Gothic" w:cs="Segoe UI"/>
          <w:lang w:val="fr-FR"/>
          <w:rPrChange w:id="464" w:author="Microsoft Office User" w:date="2025-06-20T07:42:00Z">
            <w:rPr>
              <w:ins w:id="465" w:author="Microsoft Office User" w:date="2025-06-20T07:42:00Z"/>
            </w:rPr>
          </w:rPrChange>
        </w:rPr>
        <w:pPrChange w:id="466" w:author="Microsoft Office User" w:date="2025-06-20T07:42:00Z">
          <w:pPr>
            <w:pStyle w:val="NormalWeb"/>
            <w:numPr>
              <w:ilvl w:val="1"/>
              <w:numId w:val="63"/>
            </w:numPr>
            <w:tabs>
              <w:tab w:val="num" w:pos="1440"/>
            </w:tabs>
            <w:ind w:left="1440" w:hanging="360"/>
          </w:pPr>
        </w:pPrChange>
      </w:pPr>
      <w:ins w:id="467" w:author="Microsoft Office User" w:date="2025-06-20T07:42:00Z">
        <w:r w:rsidRPr="00781A6C">
          <w:rPr>
            <w:rFonts w:ascii="Century Gothic" w:hAnsi="Century Gothic" w:cs="Segoe UI"/>
            <w:lang w:val="fr-FR"/>
            <w:rPrChange w:id="468" w:author="Microsoft Office User" w:date="2025-06-20T07:42:00Z">
              <w:rPr/>
            </w:rPrChange>
          </w:rPr>
          <w:t>Automatisation des notifications et relances auprès des demandeurs et agents</w:t>
        </w:r>
      </w:ins>
    </w:p>
    <w:p w14:paraId="1479A6C9" w14:textId="77777777" w:rsidR="00781A6C" w:rsidRPr="00781A6C" w:rsidRDefault="00781A6C">
      <w:pPr>
        <w:pStyle w:val="NormalWeb"/>
        <w:numPr>
          <w:ilvl w:val="1"/>
          <w:numId w:val="63"/>
        </w:numPr>
        <w:jc w:val="both"/>
        <w:rPr>
          <w:ins w:id="469" w:author="Microsoft Office User" w:date="2025-06-20T07:42:00Z"/>
          <w:rFonts w:ascii="Century Gothic" w:hAnsi="Century Gothic" w:cs="Segoe UI"/>
          <w:lang w:val="fr-FR"/>
          <w:rPrChange w:id="470" w:author="Microsoft Office User" w:date="2025-06-20T07:42:00Z">
            <w:rPr>
              <w:ins w:id="471" w:author="Microsoft Office User" w:date="2025-06-20T07:42:00Z"/>
            </w:rPr>
          </w:rPrChange>
        </w:rPr>
        <w:pPrChange w:id="472" w:author="Microsoft Office User" w:date="2025-06-20T07:42:00Z">
          <w:pPr>
            <w:pStyle w:val="NormalWeb"/>
            <w:numPr>
              <w:ilvl w:val="1"/>
              <w:numId w:val="63"/>
            </w:numPr>
            <w:tabs>
              <w:tab w:val="num" w:pos="1440"/>
            </w:tabs>
            <w:ind w:left="1440" w:hanging="360"/>
          </w:pPr>
        </w:pPrChange>
      </w:pPr>
      <w:ins w:id="473" w:author="Microsoft Office User" w:date="2025-06-20T07:42:00Z">
        <w:r w:rsidRPr="00781A6C">
          <w:rPr>
            <w:rFonts w:ascii="Century Gothic" w:hAnsi="Century Gothic" w:cs="Segoe UI"/>
            <w:lang w:val="fr-FR"/>
            <w:rPrChange w:id="474" w:author="Microsoft Office User" w:date="2025-06-20T07:42:00Z">
              <w:rPr/>
            </w:rPrChange>
          </w:rPr>
          <w:t>Archivage et traçabilité complète des dossiers et actions réalisées</w:t>
        </w:r>
      </w:ins>
    </w:p>
    <w:p w14:paraId="1A002358" w14:textId="77777777" w:rsidR="00781A6C" w:rsidRPr="00781A6C" w:rsidRDefault="00781A6C">
      <w:pPr>
        <w:pStyle w:val="NormalWeb"/>
        <w:numPr>
          <w:ilvl w:val="0"/>
          <w:numId w:val="63"/>
        </w:numPr>
        <w:jc w:val="both"/>
        <w:rPr>
          <w:ins w:id="475" w:author="Microsoft Office User" w:date="2025-06-20T07:42:00Z"/>
          <w:rFonts w:ascii="Century Gothic" w:hAnsi="Century Gothic" w:cs="Segoe UI"/>
          <w:lang w:val="fr-FR"/>
          <w:rPrChange w:id="476" w:author="Microsoft Office User" w:date="2025-06-20T07:42:00Z">
            <w:rPr>
              <w:ins w:id="477" w:author="Microsoft Office User" w:date="2025-06-20T07:42:00Z"/>
            </w:rPr>
          </w:rPrChange>
        </w:rPr>
        <w:pPrChange w:id="478" w:author="Microsoft Office User" w:date="2025-06-20T07:42:00Z">
          <w:pPr>
            <w:pStyle w:val="NormalWeb"/>
            <w:numPr>
              <w:numId w:val="63"/>
            </w:numPr>
            <w:tabs>
              <w:tab w:val="num" w:pos="720"/>
            </w:tabs>
            <w:ind w:left="720" w:hanging="360"/>
          </w:pPr>
        </w:pPrChange>
      </w:pPr>
      <w:ins w:id="479" w:author="Microsoft Office User" w:date="2025-06-20T07:42:00Z">
        <w:r w:rsidRPr="00781A6C">
          <w:rPr>
            <w:rFonts w:ascii="Century Gothic" w:hAnsi="Century Gothic" w:cs="Segoe UI"/>
            <w:lang w:val="fr-FR"/>
            <w:rPrChange w:id="480" w:author="Microsoft Office User" w:date="2025-06-20T07:42:00Z">
              <w:rPr>
                <w:rStyle w:val="lev"/>
                <w:rFonts w:eastAsiaTheme="majorEastAsia"/>
              </w:rPr>
            </w:rPrChange>
          </w:rPr>
          <w:t>Gestion documentaire</w:t>
        </w:r>
      </w:ins>
    </w:p>
    <w:p w14:paraId="1258B4E6" w14:textId="77777777" w:rsidR="00781A6C" w:rsidRPr="00781A6C" w:rsidRDefault="00781A6C">
      <w:pPr>
        <w:pStyle w:val="NormalWeb"/>
        <w:numPr>
          <w:ilvl w:val="1"/>
          <w:numId w:val="63"/>
        </w:numPr>
        <w:jc w:val="both"/>
        <w:rPr>
          <w:ins w:id="481" w:author="Microsoft Office User" w:date="2025-06-20T07:42:00Z"/>
          <w:rFonts w:ascii="Century Gothic" w:hAnsi="Century Gothic" w:cs="Segoe UI"/>
          <w:lang w:val="fr-FR"/>
          <w:rPrChange w:id="482" w:author="Microsoft Office User" w:date="2025-06-20T07:42:00Z">
            <w:rPr>
              <w:ins w:id="483" w:author="Microsoft Office User" w:date="2025-06-20T07:42:00Z"/>
            </w:rPr>
          </w:rPrChange>
        </w:rPr>
        <w:pPrChange w:id="484" w:author="Microsoft Office User" w:date="2025-06-20T07:42:00Z">
          <w:pPr>
            <w:pStyle w:val="NormalWeb"/>
            <w:numPr>
              <w:ilvl w:val="1"/>
              <w:numId w:val="63"/>
            </w:numPr>
            <w:tabs>
              <w:tab w:val="num" w:pos="1440"/>
            </w:tabs>
            <w:ind w:left="1440" w:hanging="360"/>
          </w:pPr>
        </w:pPrChange>
      </w:pPr>
      <w:ins w:id="485" w:author="Microsoft Office User" w:date="2025-06-20T07:42:00Z">
        <w:r w:rsidRPr="00781A6C">
          <w:rPr>
            <w:rFonts w:ascii="Century Gothic" w:hAnsi="Century Gothic" w:cs="Segoe UI"/>
            <w:lang w:val="fr-FR"/>
            <w:rPrChange w:id="486" w:author="Microsoft Office User" w:date="2025-06-20T07:42:00Z">
              <w:rPr/>
            </w:rPrChange>
          </w:rPr>
          <w:lastRenderedPageBreak/>
          <w:t>Validation, stockage et mise à disposition sécurisée des documents officiels</w:t>
        </w:r>
      </w:ins>
    </w:p>
    <w:p w14:paraId="70208B6E" w14:textId="77777777" w:rsidR="00781A6C" w:rsidRPr="00781A6C" w:rsidRDefault="00781A6C">
      <w:pPr>
        <w:pStyle w:val="NormalWeb"/>
        <w:numPr>
          <w:ilvl w:val="1"/>
          <w:numId w:val="63"/>
        </w:numPr>
        <w:jc w:val="both"/>
        <w:rPr>
          <w:ins w:id="487" w:author="Microsoft Office User" w:date="2025-06-20T07:42:00Z"/>
          <w:rFonts w:ascii="Century Gothic" w:hAnsi="Century Gothic" w:cs="Segoe UI"/>
          <w:lang w:val="fr-FR"/>
          <w:rPrChange w:id="488" w:author="Microsoft Office User" w:date="2025-06-20T07:42:00Z">
            <w:rPr>
              <w:ins w:id="489" w:author="Microsoft Office User" w:date="2025-06-20T07:42:00Z"/>
            </w:rPr>
          </w:rPrChange>
        </w:rPr>
        <w:pPrChange w:id="490" w:author="Microsoft Office User" w:date="2025-06-20T07:42:00Z">
          <w:pPr>
            <w:pStyle w:val="NormalWeb"/>
            <w:numPr>
              <w:ilvl w:val="1"/>
              <w:numId w:val="63"/>
            </w:numPr>
            <w:tabs>
              <w:tab w:val="num" w:pos="1440"/>
            </w:tabs>
            <w:ind w:left="1440" w:hanging="360"/>
          </w:pPr>
        </w:pPrChange>
      </w:pPr>
      <w:ins w:id="491" w:author="Microsoft Office User" w:date="2025-06-20T07:42:00Z">
        <w:r w:rsidRPr="00781A6C">
          <w:rPr>
            <w:rFonts w:ascii="Century Gothic" w:hAnsi="Century Gothic" w:cs="Segoe UI"/>
            <w:lang w:val="fr-FR"/>
            <w:rPrChange w:id="492" w:author="Microsoft Office User" w:date="2025-06-20T07:42:00Z">
              <w:rPr/>
            </w:rPrChange>
          </w:rPr>
          <w:t>Gestion des accès aux documents selon les profils utilisateurs</w:t>
        </w:r>
      </w:ins>
    </w:p>
    <w:p w14:paraId="2B91FDCA" w14:textId="77777777" w:rsidR="00781A6C" w:rsidRPr="00781A6C" w:rsidRDefault="00781A6C">
      <w:pPr>
        <w:pStyle w:val="NormalWeb"/>
        <w:numPr>
          <w:ilvl w:val="0"/>
          <w:numId w:val="63"/>
        </w:numPr>
        <w:jc w:val="both"/>
        <w:rPr>
          <w:ins w:id="493" w:author="Microsoft Office User" w:date="2025-06-20T07:42:00Z"/>
          <w:rFonts w:ascii="Century Gothic" w:hAnsi="Century Gothic" w:cs="Segoe UI"/>
          <w:lang w:val="fr-FR"/>
          <w:rPrChange w:id="494" w:author="Microsoft Office User" w:date="2025-06-20T07:42:00Z">
            <w:rPr>
              <w:ins w:id="495" w:author="Microsoft Office User" w:date="2025-06-20T07:42:00Z"/>
            </w:rPr>
          </w:rPrChange>
        </w:rPr>
        <w:pPrChange w:id="496" w:author="Microsoft Office User" w:date="2025-06-20T07:42:00Z">
          <w:pPr>
            <w:pStyle w:val="NormalWeb"/>
            <w:numPr>
              <w:numId w:val="63"/>
            </w:numPr>
            <w:tabs>
              <w:tab w:val="num" w:pos="720"/>
            </w:tabs>
            <w:ind w:left="720" w:hanging="360"/>
          </w:pPr>
        </w:pPrChange>
      </w:pPr>
      <w:ins w:id="497" w:author="Microsoft Office User" w:date="2025-06-20T07:42:00Z">
        <w:r w:rsidRPr="00781A6C">
          <w:rPr>
            <w:rFonts w:ascii="Century Gothic" w:hAnsi="Century Gothic" w:cs="Segoe UI"/>
            <w:lang w:val="fr-FR"/>
            <w:rPrChange w:id="498" w:author="Microsoft Office User" w:date="2025-06-20T07:42:00Z">
              <w:rPr>
                <w:rStyle w:val="lev"/>
                <w:rFonts w:eastAsiaTheme="majorEastAsia"/>
              </w:rPr>
            </w:rPrChange>
          </w:rPr>
          <w:t>Communication thématique et notifications</w:t>
        </w:r>
      </w:ins>
    </w:p>
    <w:p w14:paraId="1AC1E768" w14:textId="77777777" w:rsidR="00781A6C" w:rsidRPr="00781A6C" w:rsidRDefault="00781A6C">
      <w:pPr>
        <w:pStyle w:val="NormalWeb"/>
        <w:numPr>
          <w:ilvl w:val="1"/>
          <w:numId w:val="63"/>
        </w:numPr>
        <w:jc w:val="both"/>
        <w:rPr>
          <w:ins w:id="499" w:author="Microsoft Office User" w:date="2025-06-20T07:42:00Z"/>
          <w:rFonts w:ascii="Century Gothic" w:hAnsi="Century Gothic" w:cs="Segoe UI"/>
          <w:lang w:val="fr-FR"/>
          <w:rPrChange w:id="500" w:author="Microsoft Office User" w:date="2025-06-20T07:42:00Z">
            <w:rPr>
              <w:ins w:id="501" w:author="Microsoft Office User" w:date="2025-06-20T07:42:00Z"/>
            </w:rPr>
          </w:rPrChange>
        </w:rPr>
        <w:pPrChange w:id="502" w:author="Microsoft Office User" w:date="2025-06-20T07:42:00Z">
          <w:pPr>
            <w:pStyle w:val="NormalWeb"/>
            <w:numPr>
              <w:ilvl w:val="1"/>
              <w:numId w:val="63"/>
            </w:numPr>
            <w:tabs>
              <w:tab w:val="num" w:pos="1440"/>
            </w:tabs>
            <w:ind w:left="1440" w:hanging="360"/>
          </w:pPr>
        </w:pPrChange>
      </w:pPr>
      <w:ins w:id="503" w:author="Microsoft Office User" w:date="2025-06-20T07:42:00Z">
        <w:r w:rsidRPr="00781A6C">
          <w:rPr>
            <w:rFonts w:ascii="Century Gothic" w:hAnsi="Century Gothic" w:cs="Segoe UI"/>
            <w:lang w:val="fr-FR"/>
            <w:rPrChange w:id="504" w:author="Microsoft Office User" w:date="2025-06-20T07:42:00Z">
              <w:rPr/>
            </w:rPrChange>
          </w:rPr>
          <w:t>Gestion des messageries internes entre utilisateurs et administration</w:t>
        </w:r>
      </w:ins>
    </w:p>
    <w:p w14:paraId="1BD73D07" w14:textId="77777777" w:rsidR="00781A6C" w:rsidRPr="00781A6C" w:rsidRDefault="00781A6C">
      <w:pPr>
        <w:pStyle w:val="NormalWeb"/>
        <w:numPr>
          <w:ilvl w:val="1"/>
          <w:numId w:val="63"/>
        </w:numPr>
        <w:jc w:val="both"/>
        <w:rPr>
          <w:ins w:id="505" w:author="Microsoft Office User" w:date="2025-06-20T07:42:00Z"/>
          <w:rFonts w:ascii="Century Gothic" w:hAnsi="Century Gothic" w:cs="Segoe UI"/>
          <w:lang w:val="fr-FR"/>
          <w:rPrChange w:id="506" w:author="Microsoft Office User" w:date="2025-06-20T07:42:00Z">
            <w:rPr>
              <w:ins w:id="507" w:author="Microsoft Office User" w:date="2025-06-20T07:42:00Z"/>
            </w:rPr>
          </w:rPrChange>
        </w:rPr>
        <w:pPrChange w:id="508" w:author="Microsoft Office User" w:date="2025-06-20T07:42:00Z">
          <w:pPr>
            <w:pStyle w:val="NormalWeb"/>
            <w:numPr>
              <w:ilvl w:val="1"/>
              <w:numId w:val="63"/>
            </w:numPr>
            <w:tabs>
              <w:tab w:val="num" w:pos="1440"/>
            </w:tabs>
            <w:ind w:left="1440" w:hanging="360"/>
          </w:pPr>
        </w:pPrChange>
      </w:pPr>
      <w:ins w:id="509" w:author="Microsoft Office User" w:date="2025-06-20T07:42:00Z">
        <w:r w:rsidRPr="00781A6C">
          <w:rPr>
            <w:rFonts w:ascii="Century Gothic" w:hAnsi="Century Gothic" w:cs="Segoe UI"/>
            <w:lang w:val="fr-FR"/>
            <w:rPrChange w:id="510" w:author="Microsoft Office User" w:date="2025-06-20T07:42:00Z">
              <w:rPr/>
            </w:rPrChange>
          </w:rPr>
          <w:t>Envoi de notifications ciblées (emails, SMS) selon les événements (validations, rappels, sanctions)</w:t>
        </w:r>
      </w:ins>
    </w:p>
    <w:p w14:paraId="2B4CEA85" w14:textId="77777777" w:rsidR="00781A6C" w:rsidRPr="00781A6C" w:rsidRDefault="00781A6C">
      <w:pPr>
        <w:pStyle w:val="NormalWeb"/>
        <w:numPr>
          <w:ilvl w:val="1"/>
          <w:numId w:val="63"/>
        </w:numPr>
        <w:jc w:val="both"/>
        <w:rPr>
          <w:ins w:id="511" w:author="Microsoft Office User" w:date="2025-06-20T07:42:00Z"/>
          <w:rFonts w:ascii="Century Gothic" w:hAnsi="Century Gothic" w:cs="Segoe UI"/>
          <w:lang w:val="fr-FR"/>
          <w:rPrChange w:id="512" w:author="Microsoft Office User" w:date="2025-06-20T07:42:00Z">
            <w:rPr>
              <w:ins w:id="513" w:author="Microsoft Office User" w:date="2025-06-20T07:42:00Z"/>
            </w:rPr>
          </w:rPrChange>
        </w:rPr>
        <w:pPrChange w:id="514" w:author="Microsoft Office User" w:date="2025-06-20T07:42:00Z">
          <w:pPr>
            <w:pStyle w:val="NormalWeb"/>
            <w:numPr>
              <w:ilvl w:val="1"/>
              <w:numId w:val="63"/>
            </w:numPr>
            <w:tabs>
              <w:tab w:val="num" w:pos="1440"/>
            </w:tabs>
            <w:ind w:left="1440" w:hanging="360"/>
          </w:pPr>
        </w:pPrChange>
      </w:pPr>
      <w:ins w:id="515" w:author="Microsoft Office User" w:date="2025-06-20T07:42:00Z">
        <w:r w:rsidRPr="00781A6C">
          <w:rPr>
            <w:rFonts w:ascii="Century Gothic" w:hAnsi="Century Gothic" w:cs="Segoe UI"/>
            <w:lang w:val="fr-FR"/>
            <w:rPrChange w:id="516" w:author="Microsoft Office User" w:date="2025-06-20T07:42:00Z">
              <w:rPr/>
            </w:rPrChange>
          </w:rPr>
          <w:t>Gestion des listes de diffusion selon les catégories d’organisations et d’utilisateurs</w:t>
        </w:r>
      </w:ins>
    </w:p>
    <w:p w14:paraId="40CDB3E7" w14:textId="77777777" w:rsidR="00781A6C" w:rsidRPr="00781A6C" w:rsidRDefault="00781A6C">
      <w:pPr>
        <w:pStyle w:val="NormalWeb"/>
        <w:numPr>
          <w:ilvl w:val="0"/>
          <w:numId w:val="63"/>
        </w:numPr>
        <w:jc w:val="both"/>
        <w:rPr>
          <w:ins w:id="517" w:author="Microsoft Office User" w:date="2025-06-20T07:42:00Z"/>
          <w:rFonts w:ascii="Century Gothic" w:hAnsi="Century Gothic" w:cs="Segoe UI"/>
          <w:lang w:val="fr-FR"/>
          <w:rPrChange w:id="518" w:author="Microsoft Office User" w:date="2025-06-20T07:42:00Z">
            <w:rPr>
              <w:ins w:id="519" w:author="Microsoft Office User" w:date="2025-06-20T07:42:00Z"/>
            </w:rPr>
          </w:rPrChange>
        </w:rPr>
        <w:pPrChange w:id="520" w:author="Microsoft Office User" w:date="2025-06-20T07:42:00Z">
          <w:pPr>
            <w:pStyle w:val="NormalWeb"/>
            <w:numPr>
              <w:numId w:val="63"/>
            </w:numPr>
            <w:tabs>
              <w:tab w:val="num" w:pos="720"/>
            </w:tabs>
            <w:ind w:left="720" w:hanging="360"/>
          </w:pPr>
        </w:pPrChange>
      </w:pPr>
      <w:ins w:id="521" w:author="Microsoft Office User" w:date="2025-06-20T07:42:00Z">
        <w:r w:rsidRPr="00781A6C">
          <w:rPr>
            <w:rFonts w:ascii="Century Gothic" w:hAnsi="Century Gothic" w:cs="Segoe UI"/>
            <w:lang w:val="fr-FR"/>
            <w:rPrChange w:id="522" w:author="Microsoft Office User" w:date="2025-06-20T07:42:00Z">
              <w:rPr>
                <w:rStyle w:val="lev"/>
                <w:rFonts w:eastAsiaTheme="majorEastAsia"/>
              </w:rPr>
            </w:rPrChange>
          </w:rPr>
          <w:t>Reporting métier et statistiques</w:t>
        </w:r>
      </w:ins>
    </w:p>
    <w:p w14:paraId="2E7B789D" w14:textId="77777777" w:rsidR="00781A6C" w:rsidRPr="00781A6C" w:rsidRDefault="00781A6C">
      <w:pPr>
        <w:pStyle w:val="NormalWeb"/>
        <w:numPr>
          <w:ilvl w:val="1"/>
          <w:numId w:val="63"/>
        </w:numPr>
        <w:jc w:val="both"/>
        <w:rPr>
          <w:ins w:id="523" w:author="Microsoft Office User" w:date="2025-06-20T07:42:00Z"/>
          <w:rFonts w:ascii="Century Gothic" w:hAnsi="Century Gothic" w:cs="Segoe UI"/>
          <w:lang w:val="fr-FR"/>
          <w:rPrChange w:id="524" w:author="Microsoft Office User" w:date="2025-06-20T07:42:00Z">
            <w:rPr>
              <w:ins w:id="525" w:author="Microsoft Office User" w:date="2025-06-20T07:42:00Z"/>
            </w:rPr>
          </w:rPrChange>
        </w:rPr>
        <w:pPrChange w:id="526" w:author="Microsoft Office User" w:date="2025-06-20T07:42:00Z">
          <w:pPr>
            <w:pStyle w:val="NormalWeb"/>
            <w:numPr>
              <w:ilvl w:val="1"/>
              <w:numId w:val="63"/>
            </w:numPr>
            <w:tabs>
              <w:tab w:val="num" w:pos="1440"/>
            </w:tabs>
            <w:ind w:left="1440" w:hanging="360"/>
          </w:pPr>
        </w:pPrChange>
      </w:pPr>
      <w:ins w:id="527" w:author="Microsoft Office User" w:date="2025-06-20T07:42:00Z">
        <w:r w:rsidRPr="00781A6C">
          <w:rPr>
            <w:rFonts w:ascii="Century Gothic" w:hAnsi="Century Gothic" w:cs="Segoe UI"/>
            <w:lang w:val="fr-FR"/>
            <w:rPrChange w:id="528" w:author="Microsoft Office User" w:date="2025-06-20T07:42:00Z">
              <w:rPr/>
            </w:rPrChange>
          </w:rPr>
          <w:t>Élaboration de rapports détaillés sur l’état des entités, procédures en cours, cas arbitrés, sanctions appliquées</w:t>
        </w:r>
      </w:ins>
    </w:p>
    <w:p w14:paraId="51CEF4C1" w14:textId="77777777" w:rsidR="00781A6C" w:rsidRPr="00781A6C" w:rsidRDefault="00781A6C">
      <w:pPr>
        <w:pStyle w:val="NormalWeb"/>
        <w:numPr>
          <w:ilvl w:val="1"/>
          <w:numId w:val="63"/>
        </w:numPr>
        <w:jc w:val="both"/>
        <w:rPr>
          <w:ins w:id="529" w:author="Microsoft Office User" w:date="2025-06-20T07:42:00Z"/>
          <w:rFonts w:ascii="Century Gothic" w:hAnsi="Century Gothic" w:cs="Segoe UI"/>
          <w:lang w:val="fr-FR"/>
          <w:rPrChange w:id="530" w:author="Microsoft Office User" w:date="2025-06-20T07:42:00Z">
            <w:rPr>
              <w:ins w:id="531" w:author="Microsoft Office User" w:date="2025-06-20T07:42:00Z"/>
            </w:rPr>
          </w:rPrChange>
        </w:rPr>
        <w:pPrChange w:id="532" w:author="Microsoft Office User" w:date="2025-06-20T07:42:00Z">
          <w:pPr>
            <w:pStyle w:val="NormalWeb"/>
            <w:numPr>
              <w:ilvl w:val="1"/>
              <w:numId w:val="63"/>
            </w:numPr>
            <w:tabs>
              <w:tab w:val="num" w:pos="1440"/>
            </w:tabs>
            <w:ind w:left="1440" w:hanging="360"/>
          </w:pPr>
        </w:pPrChange>
      </w:pPr>
      <w:ins w:id="533" w:author="Microsoft Office User" w:date="2025-06-20T07:42:00Z">
        <w:r w:rsidRPr="00781A6C">
          <w:rPr>
            <w:rFonts w:ascii="Century Gothic" w:hAnsi="Century Gothic" w:cs="Segoe UI"/>
            <w:lang w:val="fr-FR"/>
            <w:rPrChange w:id="534" w:author="Microsoft Office User" w:date="2025-06-20T07:42:00Z">
              <w:rPr/>
            </w:rPrChange>
          </w:rPr>
          <w:t>Analyse statistique pour appuyer la prise de décision et le pilotage des activités</w:t>
        </w:r>
      </w:ins>
    </w:p>
    <w:p w14:paraId="0B90622A" w14:textId="77777777" w:rsidR="00781A6C" w:rsidRPr="00781A6C" w:rsidRDefault="00781A6C">
      <w:pPr>
        <w:pStyle w:val="NormalWeb"/>
        <w:numPr>
          <w:ilvl w:val="1"/>
          <w:numId w:val="63"/>
        </w:numPr>
        <w:jc w:val="both"/>
        <w:rPr>
          <w:ins w:id="535" w:author="Microsoft Office User" w:date="2025-06-20T07:42:00Z"/>
          <w:rFonts w:ascii="Century Gothic" w:hAnsi="Century Gothic" w:cs="Segoe UI"/>
          <w:lang w:val="fr-FR"/>
          <w:rPrChange w:id="536" w:author="Microsoft Office User" w:date="2025-06-20T07:42:00Z">
            <w:rPr>
              <w:ins w:id="537" w:author="Microsoft Office User" w:date="2025-06-20T07:42:00Z"/>
            </w:rPr>
          </w:rPrChange>
        </w:rPr>
        <w:pPrChange w:id="538" w:author="Microsoft Office User" w:date="2025-06-20T07:42:00Z">
          <w:pPr>
            <w:pStyle w:val="NormalWeb"/>
            <w:numPr>
              <w:ilvl w:val="1"/>
              <w:numId w:val="63"/>
            </w:numPr>
            <w:tabs>
              <w:tab w:val="num" w:pos="1440"/>
            </w:tabs>
            <w:ind w:left="1440" w:hanging="360"/>
          </w:pPr>
        </w:pPrChange>
      </w:pPr>
      <w:ins w:id="539" w:author="Microsoft Office User" w:date="2025-06-20T07:42:00Z">
        <w:r w:rsidRPr="00781A6C">
          <w:rPr>
            <w:rFonts w:ascii="Century Gothic" w:hAnsi="Century Gothic" w:cs="Segoe UI"/>
            <w:lang w:val="fr-FR"/>
            <w:rPrChange w:id="540" w:author="Microsoft Office User" w:date="2025-06-20T07:42:00Z">
              <w:rPr/>
            </w:rPrChange>
          </w:rPr>
          <w:t>Export des données aux formats standards pour diffusion ou archivage</w:t>
        </w:r>
      </w:ins>
    </w:p>
    <w:p w14:paraId="3D1294C3" w14:textId="77777777" w:rsidR="00781A6C" w:rsidRPr="00781A6C" w:rsidRDefault="00781A6C">
      <w:pPr>
        <w:pStyle w:val="NormalWeb"/>
        <w:numPr>
          <w:ilvl w:val="0"/>
          <w:numId w:val="63"/>
        </w:numPr>
        <w:jc w:val="both"/>
        <w:rPr>
          <w:ins w:id="541" w:author="Microsoft Office User" w:date="2025-06-20T07:42:00Z"/>
          <w:rFonts w:ascii="Century Gothic" w:hAnsi="Century Gothic" w:cs="Segoe UI"/>
          <w:lang w:val="fr-FR"/>
          <w:rPrChange w:id="542" w:author="Microsoft Office User" w:date="2025-06-20T07:42:00Z">
            <w:rPr>
              <w:ins w:id="543" w:author="Microsoft Office User" w:date="2025-06-20T07:42:00Z"/>
            </w:rPr>
          </w:rPrChange>
        </w:rPr>
        <w:pPrChange w:id="544" w:author="Microsoft Office User" w:date="2025-06-20T07:42:00Z">
          <w:pPr>
            <w:pStyle w:val="NormalWeb"/>
            <w:numPr>
              <w:numId w:val="63"/>
            </w:numPr>
            <w:tabs>
              <w:tab w:val="num" w:pos="720"/>
            </w:tabs>
            <w:ind w:left="720" w:hanging="360"/>
          </w:pPr>
        </w:pPrChange>
      </w:pPr>
      <w:ins w:id="545" w:author="Microsoft Office User" w:date="2025-06-20T07:42:00Z">
        <w:r w:rsidRPr="00781A6C">
          <w:rPr>
            <w:rFonts w:ascii="Century Gothic" w:hAnsi="Century Gothic" w:cs="Segoe UI"/>
            <w:lang w:val="fr-FR"/>
            <w:rPrChange w:id="546" w:author="Microsoft Office User" w:date="2025-06-20T07:42:00Z">
              <w:rPr>
                <w:rStyle w:val="lev"/>
                <w:rFonts w:eastAsiaTheme="majorEastAsia"/>
              </w:rPr>
            </w:rPrChange>
          </w:rPr>
          <w:t>Paramétrage et évolution des règles métier</w:t>
        </w:r>
      </w:ins>
    </w:p>
    <w:p w14:paraId="0CE1DCD4" w14:textId="77777777" w:rsidR="00781A6C" w:rsidRPr="00781A6C" w:rsidRDefault="00781A6C">
      <w:pPr>
        <w:pStyle w:val="NormalWeb"/>
        <w:numPr>
          <w:ilvl w:val="1"/>
          <w:numId w:val="63"/>
        </w:numPr>
        <w:jc w:val="both"/>
        <w:rPr>
          <w:ins w:id="547" w:author="Microsoft Office User" w:date="2025-06-20T07:42:00Z"/>
          <w:rFonts w:ascii="Century Gothic" w:hAnsi="Century Gothic" w:cs="Segoe UI"/>
          <w:lang w:val="fr-FR"/>
          <w:rPrChange w:id="548" w:author="Microsoft Office User" w:date="2025-06-20T07:42:00Z">
            <w:rPr>
              <w:ins w:id="549" w:author="Microsoft Office User" w:date="2025-06-20T07:42:00Z"/>
            </w:rPr>
          </w:rPrChange>
        </w:rPr>
        <w:pPrChange w:id="550" w:author="Microsoft Office User" w:date="2025-06-20T07:42:00Z">
          <w:pPr>
            <w:pStyle w:val="NormalWeb"/>
            <w:numPr>
              <w:ilvl w:val="1"/>
              <w:numId w:val="63"/>
            </w:numPr>
            <w:tabs>
              <w:tab w:val="num" w:pos="1440"/>
            </w:tabs>
            <w:ind w:left="1440" w:hanging="360"/>
          </w:pPr>
        </w:pPrChange>
      </w:pPr>
      <w:ins w:id="551" w:author="Microsoft Office User" w:date="2025-06-20T07:42:00Z">
        <w:r w:rsidRPr="00781A6C">
          <w:rPr>
            <w:rFonts w:ascii="Century Gothic" w:hAnsi="Century Gothic" w:cs="Segoe UI"/>
            <w:lang w:val="fr-FR"/>
            <w:rPrChange w:id="552" w:author="Microsoft Office User" w:date="2025-06-20T07:42:00Z">
              <w:rPr/>
            </w:rPrChange>
          </w:rPr>
          <w:t>Mise à jour des critères d’éligibilité, formulaires et workflows selon les évolutions légales et réglementaires</w:t>
        </w:r>
      </w:ins>
    </w:p>
    <w:p w14:paraId="4FE15847" w14:textId="77777777" w:rsidR="00781A6C" w:rsidRPr="00781A6C" w:rsidRDefault="00781A6C">
      <w:pPr>
        <w:pStyle w:val="NormalWeb"/>
        <w:numPr>
          <w:ilvl w:val="1"/>
          <w:numId w:val="63"/>
        </w:numPr>
        <w:jc w:val="both"/>
        <w:rPr>
          <w:ins w:id="553" w:author="Microsoft Office User" w:date="2025-06-20T07:42:00Z"/>
          <w:rFonts w:ascii="Century Gothic" w:hAnsi="Century Gothic" w:cs="Segoe UI"/>
          <w:lang w:val="fr-FR"/>
          <w:rPrChange w:id="554" w:author="Microsoft Office User" w:date="2025-06-20T07:42:00Z">
            <w:rPr>
              <w:ins w:id="555" w:author="Microsoft Office User" w:date="2025-06-20T07:42:00Z"/>
            </w:rPr>
          </w:rPrChange>
        </w:rPr>
        <w:pPrChange w:id="556" w:author="Microsoft Office User" w:date="2025-06-20T07:42:00Z">
          <w:pPr>
            <w:pStyle w:val="NormalWeb"/>
            <w:numPr>
              <w:ilvl w:val="1"/>
              <w:numId w:val="63"/>
            </w:numPr>
            <w:tabs>
              <w:tab w:val="num" w:pos="1440"/>
            </w:tabs>
            <w:ind w:left="1440" w:hanging="360"/>
          </w:pPr>
        </w:pPrChange>
      </w:pPr>
      <w:ins w:id="557" w:author="Microsoft Office User" w:date="2025-06-20T07:42:00Z">
        <w:r w:rsidRPr="00781A6C">
          <w:rPr>
            <w:rFonts w:ascii="Century Gothic" w:hAnsi="Century Gothic" w:cs="Segoe UI"/>
            <w:lang w:val="fr-FR"/>
            <w:rPrChange w:id="558" w:author="Microsoft Office User" w:date="2025-06-20T07:42:00Z">
              <w:rPr/>
            </w:rPrChange>
          </w:rPr>
          <w:t>Configuration des règles de gestion et des processus métier spécifiques à l’administration locale</w:t>
        </w:r>
      </w:ins>
    </w:p>
    <w:p w14:paraId="13047C87" w14:textId="77777777" w:rsidR="00781A6C" w:rsidRPr="00781A6C" w:rsidRDefault="00781A6C">
      <w:pPr>
        <w:jc w:val="both"/>
        <w:rPr>
          <w:ins w:id="559" w:author="Microsoft Office User" w:date="2025-06-20T07:42:00Z"/>
          <w:rFonts w:ascii="Century Gothic" w:hAnsi="Century Gothic" w:cs="Segoe UI"/>
          <w:rPrChange w:id="560" w:author="Microsoft Office User" w:date="2025-06-20T07:42:00Z">
            <w:rPr>
              <w:ins w:id="561" w:author="Microsoft Office User" w:date="2025-06-20T07:42:00Z"/>
            </w:rPr>
          </w:rPrChange>
        </w:rPr>
        <w:pPrChange w:id="562" w:author="Microsoft Office User" w:date="2025-06-20T07:42:00Z">
          <w:pPr/>
        </w:pPrChange>
      </w:pPr>
    </w:p>
    <w:p w14:paraId="2E2A0DA0" w14:textId="77777777" w:rsidR="00781A6C" w:rsidRPr="00781A6C" w:rsidRDefault="00781A6C">
      <w:pPr>
        <w:pStyle w:val="Titre2"/>
        <w:jc w:val="both"/>
        <w:rPr>
          <w:ins w:id="563" w:author="Microsoft Office User" w:date="2025-06-20T07:42:00Z"/>
          <w:rFonts w:ascii="Century Gothic" w:eastAsia="Times New Roman" w:hAnsi="Century Gothic" w:cs="Segoe UI"/>
          <w:color w:val="auto"/>
          <w:sz w:val="24"/>
          <w:szCs w:val="24"/>
          <w:rPrChange w:id="564" w:author="Microsoft Office User" w:date="2025-06-20T07:42:00Z">
            <w:rPr>
              <w:ins w:id="565" w:author="Microsoft Office User" w:date="2025-06-20T07:42:00Z"/>
            </w:rPr>
          </w:rPrChange>
        </w:rPr>
        <w:pPrChange w:id="566" w:author="Microsoft Office User" w:date="2025-06-20T07:42:00Z">
          <w:pPr>
            <w:pStyle w:val="Titre2"/>
          </w:pPr>
        </w:pPrChange>
      </w:pPr>
      <w:ins w:id="567" w:author="Microsoft Office User" w:date="2025-06-20T07:42:00Z">
        <w:r w:rsidRPr="00781A6C">
          <w:rPr>
            <w:rFonts w:ascii="Century Gothic" w:eastAsia="Times New Roman" w:hAnsi="Century Gothic" w:cs="Segoe UI"/>
            <w:color w:val="auto"/>
            <w:sz w:val="24"/>
            <w:szCs w:val="24"/>
            <w:rPrChange w:id="568" w:author="Microsoft Office User" w:date="2025-06-20T07:42:00Z">
              <w:rPr/>
            </w:rPrChange>
          </w:rPr>
          <w:t>Schéma global de séparation des rôles</w:t>
        </w:r>
      </w:ins>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61"/>
        <w:gridCol w:w="3504"/>
        <w:gridCol w:w="2951"/>
      </w:tblGrid>
      <w:tr w:rsidR="00781A6C" w:rsidRPr="00781A6C" w14:paraId="59BBDF73" w14:textId="77777777" w:rsidTr="00781A6C">
        <w:trPr>
          <w:tblHeader/>
          <w:tblCellSpacing w:w="15" w:type="dxa"/>
          <w:ins w:id="569" w:author="Microsoft Office User" w:date="2025-06-20T07:42:00Z"/>
        </w:trPr>
        <w:tc>
          <w:tcPr>
            <w:tcW w:w="0" w:type="auto"/>
            <w:shd w:val="clear" w:color="auto" w:fill="D9D9D9" w:themeFill="background1" w:themeFillShade="D9"/>
            <w:vAlign w:val="center"/>
            <w:hideMark/>
          </w:tcPr>
          <w:p w14:paraId="1E599103" w14:textId="77777777" w:rsidR="00781A6C" w:rsidRPr="00781A6C" w:rsidRDefault="00781A6C">
            <w:pPr>
              <w:jc w:val="both"/>
              <w:rPr>
                <w:ins w:id="570" w:author="Microsoft Office User" w:date="2025-06-20T07:42:00Z"/>
                <w:rFonts w:ascii="Century Gothic" w:hAnsi="Century Gothic" w:cs="Segoe UI"/>
                <w:rPrChange w:id="571" w:author="Microsoft Office User" w:date="2025-06-20T07:42:00Z">
                  <w:rPr>
                    <w:ins w:id="572" w:author="Microsoft Office User" w:date="2025-06-20T07:42:00Z"/>
                    <w:b/>
                    <w:bCs/>
                  </w:rPr>
                </w:rPrChange>
              </w:rPr>
              <w:pPrChange w:id="573" w:author="Microsoft Office User" w:date="2025-06-20T07:42:00Z">
                <w:pPr>
                  <w:jc w:val="center"/>
                </w:pPr>
              </w:pPrChange>
            </w:pPr>
            <w:ins w:id="574" w:author="Microsoft Office User" w:date="2025-06-20T07:42:00Z">
              <w:r w:rsidRPr="00781A6C">
                <w:rPr>
                  <w:rFonts w:ascii="Century Gothic" w:hAnsi="Century Gothic" w:cs="Segoe UI"/>
                  <w:rPrChange w:id="575" w:author="Microsoft Office User" w:date="2025-06-20T07:42:00Z">
                    <w:rPr>
                      <w:b/>
                      <w:bCs/>
                    </w:rPr>
                  </w:rPrChange>
                </w:rPr>
                <w:t>Domaines d’intervention</w:t>
              </w:r>
            </w:ins>
          </w:p>
        </w:tc>
        <w:tc>
          <w:tcPr>
            <w:tcW w:w="0" w:type="auto"/>
            <w:shd w:val="clear" w:color="auto" w:fill="D9D9D9" w:themeFill="background1" w:themeFillShade="D9"/>
            <w:vAlign w:val="center"/>
            <w:hideMark/>
          </w:tcPr>
          <w:p w14:paraId="6D1CEA6B" w14:textId="77777777" w:rsidR="00781A6C" w:rsidRPr="00781A6C" w:rsidRDefault="00781A6C">
            <w:pPr>
              <w:jc w:val="both"/>
              <w:rPr>
                <w:ins w:id="576" w:author="Microsoft Office User" w:date="2025-06-20T07:42:00Z"/>
                <w:rFonts w:ascii="Century Gothic" w:hAnsi="Century Gothic" w:cs="Segoe UI"/>
                <w:rPrChange w:id="577" w:author="Microsoft Office User" w:date="2025-06-20T07:42:00Z">
                  <w:rPr>
                    <w:ins w:id="578" w:author="Microsoft Office User" w:date="2025-06-20T07:42:00Z"/>
                    <w:b/>
                    <w:bCs/>
                  </w:rPr>
                </w:rPrChange>
              </w:rPr>
              <w:pPrChange w:id="579" w:author="Microsoft Office User" w:date="2025-06-20T07:42:00Z">
                <w:pPr>
                  <w:jc w:val="center"/>
                </w:pPr>
              </w:pPrChange>
            </w:pPr>
            <w:ins w:id="580" w:author="Microsoft Office User" w:date="2025-06-20T07:42:00Z">
              <w:r w:rsidRPr="00781A6C">
                <w:rPr>
                  <w:rFonts w:ascii="Century Gothic" w:hAnsi="Century Gothic" w:cs="Segoe UI"/>
                  <w:rPrChange w:id="581" w:author="Microsoft Office User" w:date="2025-06-20T07:42:00Z">
                    <w:rPr>
                      <w:b/>
                      <w:bCs/>
                    </w:rPr>
                  </w:rPrChange>
                </w:rPr>
                <w:t>Administrateur Système</w:t>
              </w:r>
            </w:ins>
          </w:p>
        </w:tc>
        <w:tc>
          <w:tcPr>
            <w:tcW w:w="0" w:type="auto"/>
            <w:shd w:val="clear" w:color="auto" w:fill="D9D9D9" w:themeFill="background1" w:themeFillShade="D9"/>
            <w:vAlign w:val="center"/>
            <w:hideMark/>
          </w:tcPr>
          <w:p w14:paraId="0959EBE8" w14:textId="77777777" w:rsidR="00781A6C" w:rsidRPr="00781A6C" w:rsidRDefault="00781A6C">
            <w:pPr>
              <w:jc w:val="both"/>
              <w:rPr>
                <w:ins w:id="582" w:author="Microsoft Office User" w:date="2025-06-20T07:42:00Z"/>
                <w:rFonts w:ascii="Century Gothic" w:hAnsi="Century Gothic" w:cs="Segoe UI"/>
                <w:rPrChange w:id="583" w:author="Microsoft Office User" w:date="2025-06-20T07:42:00Z">
                  <w:rPr>
                    <w:ins w:id="584" w:author="Microsoft Office User" w:date="2025-06-20T07:42:00Z"/>
                    <w:b/>
                    <w:bCs/>
                  </w:rPr>
                </w:rPrChange>
              </w:rPr>
              <w:pPrChange w:id="585" w:author="Microsoft Office User" w:date="2025-06-20T07:42:00Z">
                <w:pPr>
                  <w:jc w:val="center"/>
                </w:pPr>
              </w:pPrChange>
            </w:pPr>
            <w:ins w:id="586" w:author="Microsoft Office User" w:date="2025-06-20T07:42:00Z">
              <w:r w:rsidRPr="00781A6C">
                <w:rPr>
                  <w:rFonts w:ascii="Century Gothic" w:hAnsi="Century Gothic" w:cs="Segoe UI"/>
                  <w:rPrChange w:id="587" w:author="Microsoft Office User" w:date="2025-06-20T07:42:00Z">
                    <w:rPr>
                      <w:b/>
                      <w:bCs/>
                    </w:rPr>
                  </w:rPrChange>
                </w:rPr>
                <w:t>Administrateur Thématique</w:t>
              </w:r>
            </w:ins>
          </w:p>
        </w:tc>
      </w:tr>
      <w:tr w:rsidR="00781A6C" w:rsidRPr="00781A6C" w14:paraId="603847E2" w14:textId="77777777" w:rsidTr="003175D8">
        <w:trPr>
          <w:tblCellSpacing w:w="15" w:type="dxa"/>
          <w:ins w:id="588" w:author="Microsoft Office User" w:date="2025-06-20T07:42:00Z"/>
        </w:trPr>
        <w:tc>
          <w:tcPr>
            <w:tcW w:w="0" w:type="auto"/>
            <w:vAlign w:val="center"/>
            <w:hideMark/>
          </w:tcPr>
          <w:p w14:paraId="17781326" w14:textId="77777777" w:rsidR="00781A6C" w:rsidRPr="00781A6C" w:rsidRDefault="00781A6C">
            <w:pPr>
              <w:jc w:val="both"/>
              <w:rPr>
                <w:ins w:id="589" w:author="Microsoft Office User" w:date="2025-06-20T07:42:00Z"/>
                <w:rFonts w:ascii="Century Gothic" w:hAnsi="Century Gothic" w:cs="Segoe UI"/>
                <w:rPrChange w:id="590" w:author="Microsoft Office User" w:date="2025-06-20T07:42:00Z">
                  <w:rPr>
                    <w:ins w:id="591" w:author="Microsoft Office User" w:date="2025-06-20T07:42:00Z"/>
                  </w:rPr>
                </w:rPrChange>
              </w:rPr>
              <w:pPrChange w:id="592" w:author="Microsoft Office User" w:date="2025-06-20T07:42:00Z">
                <w:pPr/>
              </w:pPrChange>
            </w:pPr>
            <w:ins w:id="593" w:author="Microsoft Office User" w:date="2025-06-20T07:42:00Z">
              <w:r w:rsidRPr="00781A6C">
                <w:rPr>
                  <w:rFonts w:ascii="Century Gothic" w:hAnsi="Century Gothic" w:cs="Segoe UI"/>
                  <w:rPrChange w:id="594" w:author="Microsoft Office User" w:date="2025-06-20T07:42:00Z">
                    <w:rPr/>
                  </w:rPrChange>
                </w:rPr>
                <w:t>Gestion des utilisateurs</w:t>
              </w:r>
            </w:ins>
          </w:p>
        </w:tc>
        <w:tc>
          <w:tcPr>
            <w:tcW w:w="0" w:type="auto"/>
            <w:vAlign w:val="center"/>
            <w:hideMark/>
          </w:tcPr>
          <w:p w14:paraId="74836082" w14:textId="77777777" w:rsidR="00781A6C" w:rsidRPr="00781A6C" w:rsidRDefault="00781A6C">
            <w:pPr>
              <w:jc w:val="both"/>
              <w:rPr>
                <w:ins w:id="595" w:author="Microsoft Office User" w:date="2025-06-20T07:42:00Z"/>
                <w:rFonts w:ascii="Century Gothic" w:hAnsi="Century Gothic" w:cs="Segoe UI"/>
                <w:rPrChange w:id="596" w:author="Microsoft Office User" w:date="2025-06-20T07:42:00Z">
                  <w:rPr>
                    <w:ins w:id="597" w:author="Microsoft Office User" w:date="2025-06-20T07:42:00Z"/>
                  </w:rPr>
                </w:rPrChange>
              </w:rPr>
              <w:pPrChange w:id="598" w:author="Microsoft Office User" w:date="2025-06-20T07:42:00Z">
                <w:pPr/>
              </w:pPrChange>
            </w:pPr>
            <w:ins w:id="599" w:author="Microsoft Office User" w:date="2025-06-20T07:42:00Z">
              <w:r w:rsidRPr="00781A6C">
                <w:rPr>
                  <w:rFonts w:ascii="Century Gothic" w:hAnsi="Century Gothic" w:cs="Segoe UI"/>
                  <w:rPrChange w:id="600" w:author="Microsoft Office User" w:date="2025-06-20T07:42:00Z">
                    <w:rPr/>
                  </w:rPrChange>
                </w:rPr>
                <w:t>Création et gestion technique</w:t>
              </w:r>
            </w:ins>
          </w:p>
        </w:tc>
        <w:tc>
          <w:tcPr>
            <w:tcW w:w="0" w:type="auto"/>
            <w:vAlign w:val="center"/>
            <w:hideMark/>
          </w:tcPr>
          <w:p w14:paraId="6F1A54E8" w14:textId="77777777" w:rsidR="00781A6C" w:rsidRPr="00781A6C" w:rsidRDefault="00781A6C">
            <w:pPr>
              <w:jc w:val="both"/>
              <w:rPr>
                <w:ins w:id="601" w:author="Microsoft Office User" w:date="2025-06-20T07:42:00Z"/>
                <w:rFonts w:ascii="Century Gothic" w:hAnsi="Century Gothic" w:cs="Segoe UI"/>
                <w:rPrChange w:id="602" w:author="Microsoft Office User" w:date="2025-06-20T07:42:00Z">
                  <w:rPr>
                    <w:ins w:id="603" w:author="Microsoft Office User" w:date="2025-06-20T07:42:00Z"/>
                  </w:rPr>
                </w:rPrChange>
              </w:rPr>
              <w:pPrChange w:id="604" w:author="Microsoft Office User" w:date="2025-06-20T07:42:00Z">
                <w:pPr/>
              </w:pPrChange>
            </w:pPr>
            <w:ins w:id="605" w:author="Microsoft Office User" w:date="2025-06-20T07:42:00Z">
              <w:r w:rsidRPr="00781A6C">
                <w:rPr>
                  <w:rFonts w:ascii="Century Gothic" w:hAnsi="Century Gothic" w:cs="Segoe UI"/>
                  <w:rPrChange w:id="606" w:author="Microsoft Office User" w:date="2025-06-20T07:42:00Z">
                    <w:rPr/>
                  </w:rPrChange>
                </w:rPr>
                <w:t>Attribution de rôles fonctionnels</w:t>
              </w:r>
            </w:ins>
          </w:p>
        </w:tc>
      </w:tr>
      <w:tr w:rsidR="00781A6C" w:rsidRPr="00781A6C" w14:paraId="0F36F543" w14:textId="77777777" w:rsidTr="003175D8">
        <w:trPr>
          <w:tblCellSpacing w:w="15" w:type="dxa"/>
          <w:ins w:id="607" w:author="Microsoft Office User" w:date="2025-06-20T07:42:00Z"/>
        </w:trPr>
        <w:tc>
          <w:tcPr>
            <w:tcW w:w="0" w:type="auto"/>
            <w:vAlign w:val="center"/>
            <w:hideMark/>
          </w:tcPr>
          <w:p w14:paraId="6A2A8FD3" w14:textId="77777777" w:rsidR="00781A6C" w:rsidRPr="00781A6C" w:rsidRDefault="00781A6C">
            <w:pPr>
              <w:jc w:val="both"/>
              <w:rPr>
                <w:ins w:id="608" w:author="Microsoft Office User" w:date="2025-06-20T07:42:00Z"/>
                <w:rFonts w:ascii="Century Gothic" w:hAnsi="Century Gothic" w:cs="Segoe UI"/>
                <w:rPrChange w:id="609" w:author="Microsoft Office User" w:date="2025-06-20T07:42:00Z">
                  <w:rPr>
                    <w:ins w:id="610" w:author="Microsoft Office User" w:date="2025-06-20T07:42:00Z"/>
                  </w:rPr>
                </w:rPrChange>
              </w:rPr>
              <w:pPrChange w:id="611" w:author="Microsoft Office User" w:date="2025-06-20T07:42:00Z">
                <w:pPr/>
              </w:pPrChange>
            </w:pPr>
            <w:ins w:id="612" w:author="Microsoft Office User" w:date="2025-06-20T07:42:00Z">
              <w:r w:rsidRPr="00781A6C">
                <w:rPr>
                  <w:rFonts w:ascii="Century Gothic" w:hAnsi="Century Gothic" w:cs="Segoe UI"/>
                  <w:rPrChange w:id="613" w:author="Microsoft Office User" w:date="2025-06-20T07:42:00Z">
                    <w:rPr/>
                  </w:rPrChange>
                </w:rPr>
                <w:t>Sécurité</w:t>
              </w:r>
            </w:ins>
          </w:p>
        </w:tc>
        <w:tc>
          <w:tcPr>
            <w:tcW w:w="0" w:type="auto"/>
            <w:vAlign w:val="center"/>
            <w:hideMark/>
          </w:tcPr>
          <w:p w14:paraId="7DDC92FA" w14:textId="77777777" w:rsidR="00781A6C" w:rsidRPr="00781A6C" w:rsidRDefault="00781A6C">
            <w:pPr>
              <w:jc w:val="both"/>
              <w:rPr>
                <w:ins w:id="614" w:author="Microsoft Office User" w:date="2025-06-20T07:42:00Z"/>
                <w:rFonts w:ascii="Century Gothic" w:hAnsi="Century Gothic" w:cs="Segoe UI"/>
                <w:rPrChange w:id="615" w:author="Microsoft Office User" w:date="2025-06-20T07:42:00Z">
                  <w:rPr>
                    <w:ins w:id="616" w:author="Microsoft Office User" w:date="2025-06-20T07:42:00Z"/>
                  </w:rPr>
                </w:rPrChange>
              </w:rPr>
              <w:pPrChange w:id="617" w:author="Microsoft Office User" w:date="2025-06-20T07:42:00Z">
                <w:pPr/>
              </w:pPrChange>
            </w:pPr>
            <w:ins w:id="618" w:author="Microsoft Office User" w:date="2025-06-20T07:42:00Z">
              <w:r w:rsidRPr="00781A6C">
                <w:rPr>
                  <w:rFonts w:ascii="Century Gothic" w:hAnsi="Century Gothic" w:cs="Segoe UI"/>
                  <w:rPrChange w:id="619" w:author="Microsoft Office User" w:date="2025-06-20T07:42:00Z">
                    <w:rPr/>
                  </w:rPrChange>
                </w:rPr>
                <w:t>Authentification, sauvegardes</w:t>
              </w:r>
            </w:ins>
          </w:p>
        </w:tc>
        <w:tc>
          <w:tcPr>
            <w:tcW w:w="0" w:type="auto"/>
            <w:vAlign w:val="center"/>
            <w:hideMark/>
          </w:tcPr>
          <w:p w14:paraId="11FF6E4B" w14:textId="77777777" w:rsidR="00781A6C" w:rsidRPr="00781A6C" w:rsidRDefault="00781A6C">
            <w:pPr>
              <w:jc w:val="both"/>
              <w:rPr>
                <w:ins w:id="620" w:author="Microsoft Office User" w:date="2025-06-20T07:42:00Z"/>
                <w:rFonts w:ascii="Century Gothic" w:hAnsi="Century Gothic" w:cs="Segoe UI"/>
                <w:rPrChange w:id="621" w:author="Microsoft Office User" w:date="2025-06-20T07:42:00Z">
                  <w:rPr>
                    <w:ins w:id="622" w:author="Microsoft Office User" w:date="2025-06-20T07:42:00Z"/>
                  </w:rPr>
                </w:rPrChange>
              </w:rPr>
              <w:pPrChange w:id="623" w:author="Microsoft Office User" w:date="2025-06-20T07:42:00Z">
                <w:pPr/>
              </w:pPrChange>
            </w:pPr>
            <w:ins w:id="624" w:author="Microsoft Office User" w:date="2025-06-20T07:42:00Z">
              <w:r w:rsidRPr="00781A6C">
                <w:rPr>
                  <w:rFonts w:ascii="Century Gothic" w:hAnsi="Century Gothic" w:cs="Segoe UI"/>
                  <w:rPrChange w:id="625" w:author="Microsoft Office User" w:date="2025-06-20T07:42:00Z">
                    <w:rPr/>
                  </w:rPrChange>
                </w:rPr>
                <w:t>Application des règles d’accès</w:t>
              </w:r>
            </w:ins>
          </w:p>
        </w:tc>
      </w:tr>
      <w:tr w:rsidR="00781A6C" w:rsidRPr="00781A6C" w14:paraId="347E5052" w14:textId="77777777" w:rsidTr="003175D8">
        <w:trPr>
          <w:tblCellSpacing w:w="15" w:type="dxa"/>
          <w:ins w:id="626" w:author="Microsoft Office User" w:date="2025-06-20T07:42:00Z"/>
        </w:trPr>
        <w:tc>
          <w:tcPr>
            <w:tcW w:w="0" w:type="auto"/>
            <w:vAlign w:val="center"/>
            <w:hideMark/>
          </w:tcPr>
          <w:p w14:paraId="4A6BBFCA" w14:textId="77777777" w:rsidR="00781A6C" w:rsidRPr="00781A6C" w:rsidRDefault="00781A6C">
            <w:pPr>
              <w:jc w:val="both"/>
              <w:rPr>
                <w:ins w:id="627" w:author="Microsoft Office User" w:date="2025-06-20T07:42:00Z"/>
                <w:rFonts w:ascii="Century Gothic" w:hAnsi="Century Gothic" w:cs="Segoe UI"/>
                <w:rPrChange w:id="628" w:author="Microsoft Office User" w:date="2025-06-20T07:42:00Z">
                  <w:rPr>
                    <w:ins w:id="629" w:author="Microsoft Office User" w:date="2025-06-20T07:42:00Z"/>
                  </w:rPr>
                </w:rPrChange>
              </w:rPr>
              <w:pPrChange w:id="630" w:author="Microsoft Office User" w:date="2025-06-20T07:42:00Z">
                <w:pPr/>
              </w:pPrChange>
            </w:pPr>
            <w:ins w:id="631" w:author="Microsoft Office User" w:date="2025-06-20T07:42:00Z">
              <w:r w:rsidRPr="00781A6C">
                <w:rPr>
                  <w:rFonts w:ascii="Century Gothic" w:hAnsi="Century Gothic" w:cs="Segoe UI"/>
                  <w:rPrChange w:id="632" w:author="Microsoft Office User" w:date="2025-06-20T07:42:00Z">
                    <w:rPr/>
                  </w:rPrChange>
                </w:rPr>
                <w:t>Maintenance</w:t>
              </w:r>
            </w:ins>
          </w:p>
        </w:tc>
        <w:tc>
          <w:tcPr>
            <w:tcW w:w="0" w:type="auto"/>
            <w:vAlign w:val="center"/>
            <w:hideMark/>
          </w:tcPr>
          <w:p w14:paraId="22A987EB" w14:textId="77777777" w:rsidR="00781A6C" w:rsidRPr="00781A6C" w:rsidRDefault="00781A6C">
            <w:pPr>
              <w:jc w:val="both"/>
              <w:rPr>
                <w:ins w:id="633" w:author="Microsoft Office User" w:date="2025-06-20T07:42:00Z"/>
                <w:rFonts w:ascii="Century Gothic" w:hAnsi="Century Gothic" w:cs="Segoe UI"/>
                <w:rPrChange w:id="634" w:author="Microsoft Office User" w:date="2025-06-20T07:42:00Z">
                  <w:rPr>
                    <w:ins w:id="635" w:author="Microsoft Office User" w:date="2025-06-20T07:42:00Z"/>
                  </w:rPr>
                </w:rPrChange>
              </w:rPr>
              <w:pPrChange w:id="636" w:author="Microsoft Office User" w:date="2025-06-20T07:42:00Z">
                <w:pPr/>
              </w:pPrChange>
            </w:pPr>
            <w:ins w:id="637" w:author="Microsoft Office User" w:date="2025-06-20T07:42:00Z">
              <w:r w:rsidRPr="00781A6C">
                <w:rPr>
                  <w:rFonts w:ascii="Century Gothic" w:hAnsi="Century Gothic" w:cs="Segoe UI"/>
                  <w:rPrChange w:id="638" w:author="Microsoft Office User" w:date="2025-06-20T07:42:00Z">
                    <w:rPr/>
                  </w:rPrChange>
                </w:rPr>
                <w:t>Mises à jour, monitoring</w:t>
              </w:r>
            </w:ins>
          </w:p>
        </w:tc>
        <w:tc>
          <w:tcPr>
            <w:tcW w:w="0" w:type="auto"/>
            <w:vAlign w:val="center"/>
            <w:hideMark/>
          </w:tcPr>
          <w:p w14:paraId="5CD00C8C" w14:textId="77777777" w:rsidR="00781A6C" w:rsidRPr="00781A6C" w:rsidRDefault="00781A6C">
            <w:pPr>
              <w:jc w:val="both"/>
              <w:rPr>
                <w:ins w:id="639" w:author="Microsoft Office User" w:date="2025-06-20T07:42:00Z"/>
                <w:rFonts w:ascii="Century Gothic" w:hAnsi="Century Gothic" w:cs="Segoe UI"/>
                <w:rPrChange w:id="640" w:author="Microsoft Office User" w:date="2025-06-20T07:42:00Z">
                  <w:rPr>
                    <w:ins w:id="641" w:author="Microsoft Office User" w:date="2025-06-20T07:42:00Z"/>
                  </w:rPr>
                </w:rPrChange>
              </w:rPr>
              <w:pPrChange w:id="642" w:author="Microsoft Office User" w:date="2025-06-20T07:42:00Z">
                <w:pPr/>
              </w:pPrChange>
            </w:pPr>
            <w:ins w:id="643" w:author="Microsoft Office User" w:date="2025-06-20T07:42:00Z">
              <w:r w:rsidRPr="00781A6C">
                <w:rPr>
                  <w:rFonts w:ascii="Century Gothic" w:hAnsi="Century Gothic" w:cs="Segoe UI"/>
                  <w:rPrChange w:id="644" w:author="Microsoft Office User" w:date="2025-06-20T07:42:00Z">
                    <w:rPr/>
                  </w:rPrChange>
                </w:rPr>
                <w:t>Support métier, résolution litiges</w:t>
              </w:r>
            </w:ins>
          </w:p>
        </w:tc>
      </w:tr>
      <w:tr w:rsidR="00781A6C" w:rsidRPr="00781A6C" w14:paraId="65F7FB6B" w14:textId="77777777" w:rsidTr="003175D8">
        <w:trPr>
          <w:tblCellSpacing w:w="15" w:type="dxa"/>
          <w:ins w:id="645" w:author="Microsoft Office User" w:date="2025-06-20T07:42:00Z"/>
        </w:trPr>
        <w:tc>
          <w:tcPr>
            <w:tcW w:w="0" w:type="auto"/>
            <w:vAlign w:val="center"/>
            <w:hideMark/>
          </w:tcPr>
          <w:p w14:paraId="6CDC1E1F" w14:textId="77777777" w:rsidR="00781A6C" w:rsidRPr="00781A6C" w:rsidRDefault="00781A6C">
            <w:pPr>
              <w:jc w:val="both"/>
              <w:rPr>
                <w:ins w:id="646" w:author="Microsoft Office User" w:date="2025-06-20T07:42:00Z"/>
                <w:rFonts w:ascii="Century Gothic" w:hAnsi="Century Gothic" w:cs="Segoe UI"/>
                <w:rPrChange w:id="647" w:author="Microsoft Office User" w:date="2025-06-20T07:42:00Z">
                  <w:rPr>
                    <w:ins w:id="648" w:author="Microsoft Office User" w:date="2025-06-20T07:42:00Z"/>
                  </w:rPr>
                </w:rPrChange>
              </w:rPr>
              <w:pPrChange w:id="649" w:author="Microsoft Office User" w:date="2025-06-20T07:42:00Z">
                <w:pPr/>
              </w:pPrChange>
            </w:pPr>
            <w:ins w:id="650" w:author="Microsoft Office User" w:date="2025-06-20T07:42:00Z">
              <w:r w:rsidRPr="00781A6C">
                <w:rPr>
                  <w:rFonts w:ascii="Century Gothic" w:hAnsi="Century Gothic" w:cs="Segoe UI"/>
                  <w:rPrChange w:id="651" w:author="Microsoft Office User" w:date="2025-06-20T07:42:00Z">
                    <w:rPr/>
                  </w:rPrChange>
                </w:rPr>
                <w:t>Gestion des entités</w:t>
              </w:r>
            </w:ins>
          </w:p>
        </w:tc>
        <w:tc>
          <w:tcPr>
            <w:tcW w:w="0" w:type="auto"/>
            <w:vAlign w:val="center"/>
            <w:hideMark/>
          </w:tcPr>
          <w:p w14:paraId="537C7E47" w14:textId="77777777" w:rsidR="00781A6C" w:rsidRPr="00781A6C" w:rsidRDefault="00781A6C">
            <w:pPr>
              <w:jc w:val="both"/>
              <w:rPr>
                <w:ins w:id="652" w:author="Microsoft Office User" w:date="2025-06-20T07:42:00Z"/>
                <w:rFonts w:ascii="Century Gothic" w:hAnsi="Century Gothic" w:cs="Segoe UI"/>
                <w:rPrChange w:id="653" w:author="Microsoft Office User" w:date="2025-06-20T07:42:00Z">
                  <w:rPr>
                    <w:ins w:id="654" w:author="Microsoft Office User" w:date="2025-06-20T07:42:00Z"/>
                  </w:rPr>
                </w:rPrChange>
              </w:rPr>
              <w:pPrChange w:id="655" w:author="Microsoft Office User" w:date="2025-06-20T07:42:00Z">
                <w:pPr/>
              </w:pPrChange>
            </w:pPr>
            <w:ins w:id="656" w:author="Microsoft Office User" w:date="2025-06-20T07:42:00Z">
              <w:r w:rsidRPr="00781A6C">
                <w:rPr>
                  <w:rFonts w:ascii="Century Gothic" w:hAnsi="Century Gothic" w:cs="Segoe UI"/>
                  <w:rPrChange w:id="657" w:author="Microsoft Office User" w:date="2025-06-20T07:42:00Z">
                    <w:rPr/>
                  </w:rPrChange>
                </w:rPr>
                <w:t>Support technique, bases de données</w:t>
              </w:r>
            </w:ins>
          </w:p>
        </w:tc>
        <w:tc>
          <w:tcPr>
            <w:tcW w:w="0" w:type="auto"/>
            <w:vAlign w:val="center"/>
            <w:hideMark/>
          </w:tcPr>
          <w:p w14:paraId="6A053CBD" w14:textId="77777777" w:rsidR="00781A6C" w:rsidRPr="00781A6C" w:rsidRDefault="00781A6C">
            <w:pPr>
              <w:jc w:val="both"/>
              <w:rPr>
                <w:ins w:id="658" w:author="Microsoft Office User" w:date="2025-06-20T07:42:00Z"/>
                <w:rFonts w:ascii="Century Gothic" w:hAnsi="Century Gothic" w:cs="Segoe UI"/>
                <w:rPrChange w:id="659" w:author="Microsoft Office User" w:date="2025-06-20T07:42:00Z">
                  <w:rPr>
                    <w:ins w:id="660" w:author="Microsoft Office User" w:date="2025-06-20T07:42:00Z"/>
                  </w:rPr>
                </w:rPrChange>
              </w:rPr>
              <w:pPrChange w:id="661" w:author="Microsoft Office User" w:date="2025-06-20T07:42:00Z">
                <w:pPr/>
              </w:pPrChange>
            </w:pPr>
            <w:ins w:id="662" w:author="Microsoft Office User" w:date="2025-06-20T07:42:00Z">
              <w:r w:rsidRPr="00781A6C">
                <w:rPr>
                  <w:rFonts w:ascii="Century Gothic" w:hAnsi="Century Gothic" w:cs="Segoe UI"/>
                  <w:rPrChange w:id="663" w:author="Microsoft Office User" w:date="2025-06-20T07:42:00Z">
                    <w:rPr/>
                  </w:rPrChange>
                </w:rPr>
                <w:t>Validation métier, conformité</w:t>
              </w:r>
            </w:ins>
          </w:p>
        </w:tc>
      </w:tr>
      <w:tr w:rsidR="00781A6C" w:rsidRPr="00781A6C" w14:paraId="77427E96" w14:textId="77777777" w:rsidTr="003175D8">
        <w:trPr>
          <w:tblCellSpacing w:w="15" w:type="dxa"/>
          <w:ins w:id="664" w:author="Microsoft Office User" w:date="2025-06-20T07:42:00Z"/>
        </w:trPr>
        <w:tc>
          <w:tcPr>
            <w:tcW w:w="0" w:type="auto"/>
            <w:vAlign w:val="center"/>
            <w:hideMark/>
          </w:tcPr>
          <w:p w14:paraId="75753320" w14:textId="77777777" w:rsidR="00781A6C" w:rsidRPr="00781A6C" w:rsidRDefault="00781A6C">
            <w:pPr>
              <w:jc w:val="both"/>
              <w:rPr>
                <w:ins w:id="665" w:author="Microsoft Office User" w:date="2025-06-20T07:42:00Z"/>
                <w:rFonts w:ascii="Century Gothic" w:hAnsi="Century Gothic" w:cs="Segoe UI"/>
                <w:rPrChange w:id="666" w:author="Microsoft Office User" w:date="2025-06-20T07:42:00Z">
                  <w:rPr>
                    <w:ins w:id="667" w:author="Microsoft Office User" w:date="2025-06-20T07:42:00Z"/>
                  </w:rPr>
                </w:rPrChange>
              </w:rPr>
              <w:pPrChange w:id="668" w:author="Microsoft Office User" w:date="2025-06-20T07:42:00Z">
                <w:pPr/>
              </w:pPrChange>
            </w:pPr>
            <w:ins w:id="669" w:author="Microsoft Office User" w:date="2025-06-20T07:42:00Z">
              <w:r w:rsidRPr="00781A6C">
                <w:rPr>
                  <w:rFonts w:ascii="Century Gothic" w:hAnsi="Century Gothic" w:cs="Segoe UI"/>
                  <w:rPrChange w:id="670" w:author="Microsoft Office User" w:date="2025-06-20T07:42:00Z">
                    <w:rPr/>
                  </w:rPrChange>
                </w:rPr>
                <w:t>Workflow</w:t>
              </w:r>
            </w:ins>
          </w:p>
        </w:tc>
        <w:tc>
          <w:tcPr>
            <w:tcW w:w="0" w:type="auto"/>
            <w:vAlign w:val="center"/>
            <w:hideMark/>
          </w:tcPr>
          <w:p w14:paraId="2C374B1C" w14:textId="77777777" w:rsidR="00781A6C" w:rsidRPr="00781A6C" w:rsidRDefault="00781A6C">
            <w:pPr>
              <w:jc w:val="both"/>
              <w:rPr>
                <w:ins w:id="671" w:author="Microsoft Office User" w:date="2025-06-20T07:42:00Z"/>
                <w:rFonts w:ascii="Century Gothic" w:hAnsi="Century Gothic" w:cs="Segoe UI"/>
                <w:rPrChange w:id="672" w:author="Microsoft Office User" w:date="2025-06-20T07:42:00Z">
                  <w:rPr>
                    <w:ins w:id="673" w:author="Microsoft Office User" w:date="2025-06-20T07:42:00Z"/>
                  </w:rPr>
                </w:rPrChange>
              </w:rPr>
              <w:pPrChange w:id="674" w:author="Microsoft Office User" w:date="2025-06-20T07:42:00Z">
                <w:pPr/>
              </w:pPrChange>
            </w:pPr>
            <w:ins w:id="675" w:author="Microsoft Office User" w:date="2025-06-20T07:42:00Z">
              <w:r w:rsidRPr="00781A6C">
                <w:rPr>
                  <w:rFonts w:ascii="Century Gothic" w:hAnsi="Century Gothic" w:cs="Segoe UI"/>
                  <w:rPrChange w:id="676" w:author="Microsoft Office User" w:date="2025-06-20T07:42:00Z">
                    <w:rPr/>
                  </w:rPrChange>
                </w:rPr>
                <w:t>Support infrastructure</w:t>
              </w:r>
            </w:ins>
          </w:p>
        </w:tc>
        <w:tc>
          <w:tcPr>
            <w:tcW w:w="0" w:type="auto"/>
            <w:vAlign w:val="center"/>
            <w:hideMark/>
          </w:tcPr>
          <w:p w14:paraId="60494E02" w14:textId="77777777" w:rsidR="00781A6C" w:rsidRPr="00781A6C" w:rsidRDefault="00781A6C">
            <w:pPr>
              <w:jc w:val="both"/>
              <w:rPr>
                <w:ins w:id="677" w:author="Microsoft Office User" w:date="2025-06-20T07:42:00Z"/>
                <w:rFonts w:ascii="Century Gothic" w:hAnsi="Century Gothic" w:cs="Segoe UI"/>
                <w:rPrChange w:id="678" w:author="Microsoft Office User" w:date="2025-06-20T07:42:00Z">
                  <w:rPr>
                    <w:ins w:id="679" w:author="Microsoft Office User" w:date="2025-06-20T07:42:00Z"/>
                  </w:rPr>
                </w:rPrChange>
              </w:rPr>
              <w:pPrChange w:id="680" w:author="Microsoft Office User" w:date="2025-06-20T07:42:00Z">
                <w:pPr/>
              </w:pPrChange>
            </w:pPr>
            <w:ins w:id="681" w:author="Microsoft Office User" w:date="2025-06-20T07:42:00Z">
              <w:r w:rsidRPr="00781A6C">
                <w:rPr>
                  <w:rFonts w:ascii="Century Gothic" w:hAnsi="Century Gothic" w:cs="Segoe UI"/>
                  <w:rPrChange w:id="682" w:author="Microsoft Office User" w:date="2025-06-20T07:42:00Z">
                    <w:rPr/>
                  </w:rPrChange>
                </w:rPr>
                <w:t>Gestion des processus métiers</w:t>
              </w:r>
            </w:ins>
          </w:p>
        </w:tc>
      </w:tr>
      <w:tr w:rsidR="00781A6C" w:rsidRPr="00781A6C" w14:paraId="519778EE" w14:textId="77777777" w:rsidTr="003175D8">
        <w:trPr>
          <w:tblCellSpacing w:w="15" w:type="dxa"/>
          <w:ins w:id="683" w:author="Microsoft Office User" w:date="2025-06-20T07:42:00Z"/>
        </w:trPr>
        <w:tc>
          <w:tcPr>
            <w:tcW w:w="0" w:type="auto"/>
            <w:vAlign w:val="center"/>
            <w:hideMark/>
          </w:tcPr>
          <w:p w14:paraId="4CFF34DB" w14:textId="77777777" w:rsidR="00781A6C" w:rsidRPr="00781A6C" w:rsidRDefault="00781A6C">
            <w:pPr>
              <w:jc w:val="both"/>
              <w:rPr>
                <w:ins w:id="684" w:author="Microsoft Office User" w:date="2025-06-20T07:42:00Z"/>
                <w:rFonts w:ascii="Century Gothic" w:hAnsi="Century Gothic" w:cs="Segoe UI"/>
                <w:rPrChange w:id="685" w:author="Microsoft Office User" w:date="2025-06-20T07:42:00Z">
                  <w:rPr>
                    <w:ins w:id="686" w:author="Microsoft Office User" w:date="2025-06-20T07:42:00Z"/>
                  </w:rPr>
                </w:rPrChange>
              </w:rPr>
              <w:pPrChange w:id="687" w:author="Microsoft Office User" w:date="2025-06-20T07:42:00Z">
                <w:pPr/>
              </w:pPrChange>
            </w:pPr>
            <w:ins w:id="688" w:author="Microsoft Office User" w:date="2025-06-20T07:42:00Z">
              <w:r w:rsidRPr="00781A6C">
                <w:rPr>
                  <w:rFonts w:ascii="Century Gothic" w:hAnsi="Century Gothic" w:cs="Segoe UI"/>
                  <w:rPrChange w:id="689" w:author="Microsoft Office User" w:date="2025-06-20T07:42:00Z">
                    <w:rPr/>
                  </w:rPrChange>
                </w:rPr>
                <w:t>Communication</w:t>
              </w:r>
            </w:ins>
          </w:p>
        </w:tc>
        <w:tc>
          <w:tcPr>
            <w:tcW w:w="0" w:type="auto"/>
            <w:vAlign w:val="center"/>
            <w:hideMark/>
          </w:tcPr>
          <w:p w14:paraId="759B92D7" w14:textId="77777777" w:rsidR="00781A6C" w:rsidRPr="00781A6C" w:rsidRDefault="00781A6C">
            <w:pPr>
              <w:jc w:val="both"/>
              <w:rPr>
                <w:ins w:id="690" w:author="Microsoft Office User" w:date="2025-06-20T07:42:00Z"/>
                <w:rFonts w:ascii="Century Gothic" w:hAnsi="Century Gothic" w:cs="Segoe UI"/>
                <w:rPrChange w:id="691" w:author="Microsoft Office User" w:date="2025-06-20T07:42:00Z">
                  <w:rPr>
                    <w:ins w:id="692" w:author="Microsoft Office User" w:date="2025-06-20T07:42:00Z"/>
                  </w:rPr>
                </w:rPrChange>
              </w:rPr>
              <w:pPrChange w:id="693" w:author="Microsoft Office User" w:date="2025-06-20T07:42:00Z">
                <w:pPr/>
              </w:pPrChange>
            </w:pPr>
            <w:ins w:id="694" w:author="Microsoft Office User" w:date="2025-06-20T07:42:00Z">
              <w:r w:rsidRPr="00781A6C">
                <w:rPr>
                  <w:rFonts w:ascii="Century Gothic" w:hAnsi="Century Gothic" w:cs="Segoe UI"/>
                  <w:rPrChange w:id="695" w:author="Microsoft Office User" w:date="2025-06-20T07:42:00Z">
                    <w:rPr/>
                  </w:rPrChange>
                </w:rPr>
                <w:t>Infrastructure messagerie</w:t>
              </w:r>
            </w:ins>
          </w:p>
        </w:tc>
        <w:tc>
          <w:tcPr>
            <w:tcW w:w="0" w:type="auto"/>
            <w:vAlign w:val="center"/>
            <w:hideMark/>
          </w:tcPr>
          <w:p w14:paraId="6C5D47C6" w14:textId="77777777" w:rsidR="00781A6C" w:rsidRPr="00781A6C" w:rsidRDefault="00781A6C">
            <w:pPr>
              <w:jc w:val="both"/>
              <w:rPr>
                <w:ins w:id="696" w:author="Microsoft Office User" w:date="2025-06-20T07:42:00Z"/>
                <w:rFonts w:ascii="Century Gothic" w:hAnsi="Century Gothic" w:cs="Segoe UI"/>
                <w:rPrChange w:id="697" w:author="Microsoft Office User" w:date="2025-06-20T07:42:00Z">
                  <w:rPr>
                    <w:ins w:id="698" w:author="Microsoft Office User" w:date="2025-06-20T07:42:00Z"/>
                  </w:rPr>
                </w:rPrChange>
              </w:rPr>
              <w:pPrChange w:id="699" w:author="Microsoft Office User" w:date="2025-06-20T07:42:00Z">
                <w:pPr/>
              </w:pPrChange>
            </w:pPr>
            <w:ins w:id="700" w:author="Microsoft Office User" w:date="2025-06-20T07:42:00Z">
              <w:r w:rsidRPr="00781A6C">
                <w:rPr>
                  <w:rFonts w:ascii="Century Gothic" w:hAnsi="Century Gothic" w:cs="Segoe UI"/>
                  <w:rPrChange w:id="701" w:author="Microsoft Office User" w:date="2025-06-20T07:42:00Z">
                    <w:rPr/>
                  </w:rPrChange>
                </w:rPr>
                <w:t>Contenu et diffusion ciblée</w:t>
              </w:r>
            </w:ins>
          </w:p>
        </w:tc>
      </w:tr>
      <w:tr w:rsidR="00781A6C" w:rsidRPr="00781A6C" w14:paraId="758BC083" w14:textId="77777777" w:rsidTr="003175D8">
        <w:trPr>
          <w:tblCellSpacing w:w="15" w:type="dxa"/>
          <w:ins w:id="702" w:author="Microsoft Office User" w:date="2025-06-20T07:42:00Z"/>
        </w:trPr>
        <w:tc>
          <w:tcPr>
            <w:tcW w:w="0" w:type="auto"/>
            <w:vAlign w:val="center"/>
            <w:hideMark/>
          </w:tcPr>
          <w:p w14:paraId="3B0721FF" w14:textId="77777777" w:rsidR="00781A6C" w:rsidRPr="00781A6C" w:rsidRDefault="00781A6C">
            <w:pPr>
              <w:jc w:val="both"/>
              <w:rPr>
                <w:ins w:id="703" w:author="Microsoft Office User" w:date="2025-06-20T07:42:00Z"/>
                <w:rFonts w:ascii="Century Gothic" w:hAnsi="Century Gothic" w:cs="Segoe UI"/>
                <w:rPrChange w:id="704" w:author="Microsoft Office User" w:date="2025-06-20T07:42:00Z">
                  <w:rPr>
                    <w:ins w:id="705" w:author="Microsoft Office User" w:date="2025-06-20T07:42:00Z"/>
                  </w:rPr>
                </w:rPrChange>
              </w:rPr>
              <w:pPrChange w:id="706" w:author="Microsoft Office User" w:date="2025-06-20T07:42:00Z">
                <w:pPr/>
              </w:pPrChange>
            </w:pPr>
            <w:proofErr w:type="spellStart"/>
            <w:ins w:id="707" w:author="Microsoft Office User" w:date="2025-06-20T07:42:00Z">
              <w:r w:rsidRPr="00781A6C">
                <w:rPr>
                  <w:rFonts w:ascii="Century Gothic" w:hAnsi="Century Gothic" w:cs="Segoe UI"/>
                  <w:rPrChange w:id="708" w:author="Microsoft Office User" w:date="2025-06-20T07:42:00Z">
                    <w:rPr/>
                  </w:rPrChange>
                </w:rPr>
                <w:t>Reporting</w:t>
              </w:r>
              <w:proofErr w:type="spellEnd"/>
            </w:ins>
          </w:p>
        </w:tc>
        <w:tc>
          <w:tcPr>
            <w:tcW w:w="0" w:type="auto"/>
            <w:vAlign w:val="center"/>
            <w:hideMark/>
          </w:tcPr>
          <w:p w14:paraId="1BAFFDD1" w14:textId="77777777" w:rsidR="00781A6C" w:rsidRPr="00781A6C" w:rsidRDefault="00781A6C">
            <w:pPr>
              <w:jc w:val="both"/>
              <w:rPr>
                <w:ins w:id="709" w:author="Microsoft Office User" w:date="2025-06-20T07:42:00Z"/>
                <w:rFonts w:ascii="Century Gothic" w:hAnsi="Century Gothic" w:cs="Segoe UI"/>
                <w:rPrChange w:id="710" w:author="Microsoft Office User" w:date="2025-06-20T07:42:00Z">
                  <w:rPr>
                    <w:ins w:id="711" w:author="Microsoft Office User" w:date="2025-06-20T07:42:00Z"/>
                  </w:rPr>
                </w:rPrChange>
              </w:rPr>
              <w:pPrChange w:id="712" w:author="Microsoft Office User" w:date="2025-06-20T07:42:00Z">
                <w:pPr/>
              </w:pPrChange>
            </w:pPr>
            <w:ins w:id="713" w:author="Microsoft Office User" w:date="2025-06-20T07:42:00Z">
              <w:r w:rsidRPr="00781A6C">
                <w:rPr>
                  <w:rFonts w:ascii="Century Gothic" w:hAnsi="Century Gothic" w:cs="Segoe UI"/>
                  <w:rPrChange w:id="714" w:author="Microsoft Office User" w:date="2025-06-20T07:42:00Z">
                    <w:rPr/>
                  </w:rPrChange>
                </w:rPr>
                <w:t>Rapport technique</w:t>
              </w:r>
            </w:ins>
          </w:p>
        </w:tc>
        <w:tc>
          <w:tcPr>
            <w:tcW w:w="0" w:type="auto"/>
            <w:vAlign w:val="center"/>
            <w:hideMark/>
          </w:tcPr>
          <w:p w14:paraId="49A90E05" w14:textId="77777777" w:rsidR="00781A6C" w:rsidRPr="00781A6C" w:rsidRDefault="00781A6C">
            <w:pPr>
              <w:jc w:val="both"/>
              <w:rPr>
                <w:ins w:id="715" w:author="Microsoft Office User" w:date="2025-06-20T07:42:00Z"/>
                <w:rFonts w:ascii="Century Gothic" w:hAnsi="Century Gothic" w:cs="Segoe UI"/>
                <w:rPrChange w:id="716" w:author="Microsoft Office User" w:date="2025-06-20T07:42:00Z">
                  <w:rPr>
                    <w:ins w:id="717" w:author="Microsoft Office User" w:date="2025-06-20T07:42:00Z"/>
                  </w:rPr>
                </w:rPrChange>
              </w:rPr>
              <w:pPrChange w:id="718" w:author="Microsoft Office User" w:date="2025-06-20T07:42:00Z">
                <w:pPr/>
              </w:pPrChange>
            </w:pPr>
            <w:ins w:id="719" w:author="Microsoft Office User" w:date="2025-06-20T07:42:00Z">
              <w:r w:rsidRPr="00781A6C">
                <w:rPr>
                  <w:rFonts w:ascii="Century Gothic" w:hAnsi="Century Gothic" w:cs="Segoe UI"/>
                  <w:rPrChange w:id="720" w:author="Microsoft Office User" w:date="2025-06-20T07:42:00Z">
                    <w:rPr/>
                  </w:rPrChange>
                </w:rPr>
                <w:t>Rapport métier et statistique</w:t>
              </w:r>
            </w:ins>
          </w:p>
        </w:tc>
      </w:tr>
    </w:tbl>
    <w:p w14:paraId="0D65549C" w14:textId="77777777" w:rsidR="00781A6C" w:rsidRPr="007102D6" w:rsidRDefault="00781A6C" w:rsidP="00781A6C">
      <w:pPr>
        <w:rPr>
          <w:ins w:id="721" w:author="Microsoft Office User" w:date="2025-06-20T07:42:00Z"/>
        </w:rPr>
      </w:pPr>
    </w:p>
    <w:p w14:paraId="381526BA" w14:textId="77777777" w:rsidR="00781A6C" w:rsidRPr="002D685D" w:rsidRDefault="00781A6C" w:rsidP="002D685D">
      <w:pPr>
        <w:spacing w:line="360" w:lineRule="auto"/>
        <w:jc w:val="both"/>
        <w:rPr>
          <w:rFonts w:ascii="Century Gothic" w:hAnsi="Century Gothic" w:cs="Segoe UI"/>
        </w:rPr>
      </w:pPr>
    </w:p>
    <w:p w14:paraId="6CA6C888" w14:textId="40C7BBCA" w:rsidR="002D685D" w:rsidRPr="002D685D" w:rsidDel="00781A6C" w:rsidRDefault="002D685D" w:rsidP="002D685D">
      <w:pPr>
        <w:spacing w:line="360" w:lineRule="auto"/>
        <w:jc w:val="both"/>
        <w:rPr>
          <w:moveFrom w:id="722" w:author="Microsoft Office User" w:date="2025-06-20T07:43:00Z"/>
          <w:rFonts w:ascii="Century Gothic" w:hAnsi="Century Gothic" w:cs="Segoe UI"/>
        </w:rPr>
      </w:pPr>
      <w:moveFromRangeStart w:id="723" w:author="Microsoft Office User" w:date="2025-06-20T07:43:00Z" w:name="move201297824"/>
      <w:moveFrom w:id="724" w:author="Microsoft Office User" w:date="2025-06-20T07:43:00Z">
        <w:r w:rsidRPr="002D685D" w:rsidDel="00781A6C">
          <w:rPr>
            <w:rFonts w:ascii="Century Gothic" w:hAnsi="Century Gothic" w:cs="Segoe UI"/>
          </w:rPr>
          <w:lastRenderedPageBreak/>
          <w:t>Journalisation des actions ;</w:t>
        </w:r>
      </w:moveFrom>
    </w:p>
    <w:p w14:paraId="44226713" w14:textId="2B6C4933" w:rsidR="002D685D" w:rsidRPr="002D685D" w:rsidDel="00781A6C" w:rsidRDefault="002D685D" w:rsidP="002D685D">
      <w:pPr>
        <w:spacing w:line="360" w:lineRule="auto"/>
        <w:jc w:val="both"/>
        <w:rPr>
          <w:moveFrom w:id="725" w:author="Microsoft Office User" w:date="2025-06-20T07:43:00Z"/>
          <w:rFonts w:ascii="Century Gothic" w:hAnsi="Century Gothic" w:cs="Segoe UI"/>
        </w:rPr>
      </w:pPr>
      <w:moveFrom w:id="726" w:author="Microsoft Office User" w:date="2025-06-20T07:43:00Z">
        <w:r w:rsidRPr="002D685D" w:rsidDel="00781A6C">
          <w:rPr>
            <w:rFonts w:ascii="Century Gothic" w:hAnsi="Century Gothic" w:cs="Segoe UI"/>
          </w:rPr>
          <w:t>Gestion des accès et sécurité ;</w:t>
        </w:r>
      </w:moveFrom>
    </w:p>
    <w:p w14:paraId="5A7A7494" w14:textId="79486B90" w:rsidR="002D685D" w:rsidRPr="002D685D" w:rsidDel="00781A6C" w:rsidRDefault="002D685D" w:rsidP="002D685D">
      <w:pPr>
        <w:spacing w:line="360" w:lineRule="auto"/>
        <w:jc w:val="both"/>
        <w:rPr>
          <w:moveFrom w:id="727" w:author="Microsoft Office User" w:date="2025-06-20T07:43:00Z"/>
          <w:rFonts w:ascii="Century Gothic" w:hAnsi="Century Gothic" w:cs="Segoe UI"/>
        </w:rPr>
      </w:pPr>
      <w:moveFrom w:id="728" w:author="Microsoft Office User" w:date="2025-06-20T07:43:00Z">
        <w:r w:rsidRPr="002D685D" w:rsidDel="00781A6C">
          <w:rPr>
            <w:rFonts w:ascii="Century Gothic" w:hAnsi="Century Gothic" w:cs="Segoe UI"/>
          </w:rPr>
          <w:t>Surveillance continue de la plateforme et génération de rapports système.</w:t>
        </w:r>
      </w:moveFrom>
    </w:p>
    <w:moveFromRangeEnd w:id="723"/>
    <w:p w14:paraId="174FB3E1" w14:textId="77777777" w:rsidR="002D685D" w:rsidRPr="002D685D" w:rsidRDefault="002D685D" w:rsidP="009B42C1">
      <w:pPr>
        <w:spacing w:line="276" w:lineRule="auto"/>
        <w:jc w:val="both"/>
        <w:rPr>
          <w:rFonts w:ascii="Century Gothic" w:hAnsi="Century Gothic" w:cs="Segoe UI"/>
          <w:lang w:val="fr-GA"/>
        </w:rPr>
      </w:pPr>
    </w:p>
    <w:p w14:paraId="3123F07A" w14:textId="099A2D7D" w:rsidR="002B4348" w:rsidRPr="009B42C1" w:rsidRDefault="002B4348" w:rsidP="009B42C1">
      <w:pPr>
        <w:spacing w:line="276" w:lineRule="auto"/>
        <w:jc w:val="both"/>
        <w:rPr>
          <w:rFonts w:ascii="Century Gothic" w:hAnsi="Century Gothic" w:cs="Segoe UI"/>
        </w:rPr>
      </w:pPr>
    </w:p>
    <w:p w14:paraId="26B27D67" w14:textId="77777777" w:rsidR="002B4348" w:rsidRPr="009B42C1" w:rsidRDefault="002B4348" w:rsidP="009B42C1">
      <w:pPr>
        <w:pStyle w:val="Corpsdetexte"/>
        <w:autoSpaceDE w:val="0"/>
        <w:autoSpaceDN w:val="0"/>
        <w:adjustRightInd w:val="0"/>
        <w:spacing w:line="276" w:lineRule="auto"/>
        <w:jc w:val="both"/>
        <w:rPr>
          <w:rFonts w:ascii="Century Gothic" w:hAnsi="Century Gothic" w:cs="Arial"/>
          <w:b/>
          <w:color w:val="002060"/>
        </w:rPr>
      </w:pPr>
    </w:p>
    <w:p w14:paraId="17C87790" w14:textId="60EF57B0" w:rsidR="00213BCE" w:rsidRPr="009B42C1" w:rsidRDefault="00213BCE" w:rsidP="009B42C1">
      <w:pPr>
        <w:pStyle w:val="Corpsdetexte"/>
        <w:numPr>
          <w:ilvl w:val="0"/>
          <w:numId w:val="2"/>
        </w:numPr>
        <w:autoSpaceDE w:val="0"/>
        <w:autoSpaceDN w:val="0"/>
        <w:adjustRightInd w:val="0"/>
        <w:spacing w:line="276" w:lineRule="auto"/>
        <w:ind w:left="284" w:hanging="284"/>
        <w:jc w:val="both"/>
        <w:rPr>
          <w:rFonts w:ascii="Century Gothic" w:hAnsi="Century Gothic" w:cs="Arial"/>
          <w:b/>
          <w:color w:val="002060"/>
          <w:sz w:val="28"/>
          <w:szCs w:val="28"/>
        </w:rPr>
      </w:pPr>
      <w:r w:rsidRPr="009B42C1">
        <w:rPr>
          <w:rFonts w:ascii="Century Gothic" w:hAnsi="Century Gothic" w:cs="Arial"/>
          <w:b/>
          <w:color w:val="002060"/>
          <w:sz w:val="28"/>
          <w:szCs w:val="28"/>
        </w:rPr>
        <w:t>Exigences Non Fonctionnelles</w:t>
      </w:r>
    </w:p>
    <w:p w14:paraId="009F8471" w14:textId="021BA4CA"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Exigences techniques</w:t>
      </w:r>
    </w:p>
    <w:p w14:paraId="02A88E37" w14:textId="77777777" w:rsidR="00213BCE" w:rsidRPr="009B42C1" w:rsidRDefault="00213BCE" w:rsidP="00FF666B">
      <w:pPr>
        <w:pStyle w:val="Notedebasdepage"/>
        <w:spacing w:line="360" w:lineRule="auto"/>
        <w:jc w:val="both"/>
        <w:rPr>
          <w:rFonts w:ascii="Century Gothic" w:hAnsi="Century Gothic" w:cs="Arial"/>
          <w:sz w:val="24"/>
          <w:szCs w:val="24"/>
        </w:rPr>
      </w:pPr>
      <w:r w:rsidRPr="009B42C1">
        <w:rPr>
          <w:rFonts w:ascii="Century Gothic" w:hAnsi="Century Gothic" w:cs="Arial"/>
          <w:sz w:val="24"/>
          <w:szCs w:val="24"/>
        </w:rPr>
        <w:t>Les exigences non fonctionnelles suivantes sont impératives :</w:t>
      </w:r>
    </w:p>
    <w:p w14:paraId="17647913" w14:textId="35547069" w:rsidR="00213BCE" w:rsidRDefault="00720108" w:rsidP="00FF666B">
      <w:pPr>
        <w:pStyle w:val="Notedebasdepage"/>
        <w:numPr>
          <w:ilvl w:val="0"/>
          <w:numId w:val="9"/>
        </w:numPr>
        <w:spacing w:line="360" w:lineRule="auto"/>
        <w:jc w:val="both"/>
        <w:rPr>
          <w:ins w:id="729" w:author="Microsoft Office User" w:date="2025-06-20T07:46:00Z"/>
          <w:rFonts w:ascii="Century Gothic" w:hAnsi="Century Gothic" w:cs="Arial"/>
          <w:sz w:val="24"/>
          <w:szCs w:val="24"/>
        </w:rPr>
      </w:pPr>
      <w:r w:rsidRPr="009B42C1">
        <w:rPr>
          <w:rFonts w:ascii="Century Gothic" w:hAnsi="Century Gothic" w:cs="Arial"/>
          <w:sz w:val="24"/>
          <w:szCs w:val="24"/>
        </w:rPr>
        <w:t>R</w:t>
      </w:r>
      <w:r w:rsidR="00213BCE" w:rsidRPr="009B42C1">
        <w:rPr>
          <w:rFonts w:ascii="Century Gothic" w:hAnsi="Century Gothic" w:cs="Arial"/>
          <w:sz w:val="24"/>
          <w:szCs w:val="24"/>
        </w:rPr>
        <w:t>esponsive design, adapté à tout type de terminal</w:t>
      </w:r>
      <w:r w:rsidR="00EF1F0F">
        <w:rPr>
          <w:rFonts w:ascii="Century Gothic" w:hAnsi="Century Gothic" w:cs="Arial"/>
          <w:sz w:val="24"/>
          <w:szCs w:val="24"/>
        </w:rPr>
        <w:t>.</w:t>
      </w:r>
    </w:p>
    <w:p w14:paraId="79126868" w14:textId="76DE821C" w:rsidR="00781A6C" w:rsidRPr="009B42C1" w:rsidRDefault="00781A6C" w:rsidP="00FF666B">
      <w:pPr>
        <w:pStyle w:val="Notedebasdepage"/>
        <w:numPr>
          <w:ilvl w:val="0"/>
          <w:numId w:val="9"/>
        </w:numPr>
        <w:spacing w:line="360" w:lineRule="auto"/>
        <w:jc w:val="both"/>
        <w:rPr>
          <w:rFonts w:ascii="Century Gothic" w:hAnsi="Century Gothic" w:cs="Arial"/>
          <w:sz w:val="24"/>
          <w:szCs w:val="24"/>
        </w:rPr>
      </w:pPr>
      <w:ins w:id="730" w:author="Microsoft Office User" w:date="2025-06-20T07:46:00Z">
        <w:r w:rsidRPr="00781A6C">
          <w:rPr>
            <w:rFonts w:ascii="Century Gothic" w:hAnsi="Century Gothic" w:cs="Arial"/>
            <w:sz w:val="24"/>
            <w:szCs w:val="24"/>
            <w:rPrChange w:id="731" w:author="Microsoft Office User" w:date="2025-06-20T07:46:00Z">
              <w:rPr>
                <w:rStyle w:val="lev"/>
                <w:rFonts w:eastAsiaTheme="majorEastAsia"/>
              </w:rPr>
            </w:rPrChange>
          </w:rPr>
          <w:t>Version mobile téléchargeable</w:t>
        </w:r>
        <w:r w:rsidRPr="00781A6C">
          <w:rPr>
            <w:rFonts w:ascii="Century Gothic" w:hAnsi="Century Gothic" w:cs="Arial"/>
            <w:sz w:val="24"/>
            <w:szCs w:val="24"/>
            <w:rPrChange w:id="732" w:author="Microsoft Office User" w:date="2025-06-20T07:46:00Z">
              <w:rPr/>
            </w:rPrChange>
          </w:rPr>
          <w:t xml:space="preserve"> : Application disponible sur les plateformes Android </w:t>
        </w:r>
        <w:r>
          <w:rPr>
            <w:rFonts w:ascii="Century Gothic" w:hAnsi="Century Gothic" w:cs="Arial"/>
            <w:sz w:val="24"/>
            <w:szCs w:val="24"/>
          </w:rPr>
          <w:t>(APK)</w:t>
        </w:r>
        <w:r w:rsidRPr="00781A6C">
          <w:rPr>
            <w:rFonts w:ascii="Century Gothic" w:hAnsi="Century Gothic" w:cs="Arial"/>
            <w:sz w:val="24"/>
            <w:szCs w:val="24"/>
            <w:rPrChange w:id="733" w:author="Microsoft Office User" w:date="2025-06-20T07:46:00Z">
              <w:rPr/>
            </w:rPrChange>
          </w:rPr>
          <w:t>et Apple, garantissant une expérience fluide et sécurisée.</w:t>
        </w:r>
      </w:ins>
    </w:p>
    <w:p w14:paraId="04858982" w14:textId="7936123D"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L’ensemble du système doit utiliser le même socle d’</w:t>
      </w:r>
      <w:r w:rsidR="004B49BF" w:rsidRPr="009B42C1">
        <w:rPr>
          <w:rFonts w:ascii="Century Gothic" w:hAnsi="Century Gothic" w:cs="Arial"/>
          <w:sz w:val="24"/>
          <w:szCs w:val="24"/>
        </w:rPr>
        <w:t>a</w:t>
      </w:r>
      <w:r w:rsidRPr="009B42C1">
        <w:rPr>
          <w:rFonts w:ascii="Century Gothic" w:hAnsi="Century Gothic" w:cs="Arial"/>
          <w:sz w:val="24"/>
          <w:szCs w:val="24"/>
        </w:rPr>
        <w:t>rchitecture</w:t>
      </w:r>
      <w:r w:rsidR="00447135">
        <w:rPr>
          <w:rFonts w:ascii="Century Gothic" w:hAnsi="Century Gothic" w:cs="Arial"/>
          <w:sz w:val="24"/>
          <w:szCs w:val="24"/>
        </w:rPr>
        <w:t xml:space="preserve"> </w:t>
      </w:r>
      <w:r w:rsidRPr="009B42C1">
        <w:rPr>
          <w:rFonts w:ascii="Century Gothic" w:hAnsi="Century Gothic" w:cs="Arial"/>
          <w:sz w:val="24"/>
          <w:szCs w:val="24"/>
        </w:rPr>
        <w:t>technique, le même langage de programmation pour tous les modules</w:t>
      </w:r>
      <w:r w:rsidR="00F92EBB">
        <w:rPr>
          <w:rFonts w:ascii="Century Gothic" w:hAnsi="Century Gothic" w:cs="Arial"/>
          <w:sz w:val="24"/>
          <w:szCs w:val="24"/>
        </w:rPr>
        <w:t>.</w:t>
      </w:r>
    </w:p>
    <w:p w14:paraId="11F902E1" w14:textId="3732316C"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Les modules doivent être capables d’exposer leurs fonctionnalités comme des services WEB</w:t>
      </w:r>
      <w:r w:rsidR="004C482D" w:rsidRPr="009B42C1">
        <w:rPr>
          <w:rFonts w:ascii="Century Gothic" w:hAnsi="Century Gothic" w:cs="Arial"/>
          <w:sz w:val="24"/>
          <w:szCs w:val="24"/>
        </w:rPr>
        <w:t xml:space="preserve"> </w:t>
      </w:r>
      <w:ins w:id="734" w:author="Microsoft Office User" w:date="2025-06-20T07:46:00Z">
        <w:r w:rsidR="00781A6C">
          <w:rPr>
            <w:rFonts w:ascii="Century Gothic" w:hAnsi="Century Gothic" w:cs="Arial"/>
            <w:sz w:val="24"/>
            <w:szCs w:val="24"/>
          </w:rPr>
          <w:t xml:space="preserve">, MOBILE </w:t>
        </w:r>
      </w:ins>
      <w:r w:rsidR="004C482D" w:rsidRPr="009B42C1">
        <w:rPr>
          <w:rFonts w:ascii="Century Gothic" w:hAnsi="Century Gothic" w:cs="Arial"/>
          <w:sz w:val="24"/>
          <w:szCs w:val="24"/>
        </w:rPr>
        <w:t>ou API</w:t>
      </w:r>
      <w:r w:rsidR="00C9170E" w:rsidRPr="009B42C1">
        <w:rPr>
          <w:rFonts w:ascii="Century Gothic" w:hAnsi="Century Gothic" w:cs="Arial"/>
          <w:sz w:val="24"/>
          <w:szCs w:val="24"/>
        </w:rPr>
        <w:t>.</w:t>
      </w:r>
    </w:p>
    <w:p w14:paraId="18F027E0" w14:textId="4CBE2313" w:rsidR="00213BCE" w:rsidRPr="009B42C1" w:rsidRDefault="00213BCE" w:rsidP="00FF666B">
      <w:pPr>
        <w:pStyle w:val="Notedebasdepage"/>
        <w:numPr>
          <w:ilvl w:val="0"/>
          <w:numId w:val="9"/>
        </w:numPr>
        <w:spacing w:line="360" w:lineRule="auto"/>
        <w:jc w:val="both"/>
        <w:rPr>
          <w:rFonts w:ascii="Century Gothic" w:hAnsi="Century Gothic" w:cs="Arial"/>
          <w:sz w:val="24"/>
          <w:szCs w:val="24"/>
        </w:rPr>
      </w:pPr>
      <w:r w:rsidRPr="009B42C1">
        <w:rPr>
          <w:rFonts w:ascii="Century Gothic" w:hAnsi="Century Gothic" w:cs="Arial"/>
          <w:sz w:val="24"/>
          <w:szCs w:val="24"/>
        </w:rPr>
        <w:t>Le Logiciel doit être capable de stocker tout document associé dans l’espace de gestion des contenus qui sera mis en œuvre</w:t>
      </w:r>
      <w:r w:rsidR="00EF1F0F">
        <w:rPr>
          <w:rFonts w:ascii="Century Gothic" w:hAnsi="Century Gothic" w:cs="Arial"/>
          <w:sz w:val="24"/>
          <w:szCs w:val="24"/>
        </w:rPr>
        <w:t>.</w:t>
      </w:r>
    </w:p>
    <w:p w14:paraId="50368C10" w14:textId="77777777" w:rsidR="00213BCE" w:rsidRPr="009B42C1" w:rsidRDefault="00213BCE" w:rsidP="00FF666B">
      <w:pPr>
        <w:pStyle w:val="Notedebasdepage"/>
        <w:spacing w:line="360" w:lineRule="auto"/>
        <w:jc w:val="both"/>
        <w:rPr>
          <w:rFonts w:ascii="Century Gothic" w:hAnsi="Century Gothic" w:cs="Arial"/>
          <w:sz w:val="24"/>
          <w:szCs w:val="24"/>
        </w:rPr>
      </w:pPr>
    </w:p>
    <w:p w14:paraId="57A80F2D" w14:textId="77777777" w:rsidR="00213BCE" w:rsidRPr="009B42C1" w:rsidRDefault="00213BCE" w:rsidP="00FF666B">
      <w:pPr>
        <w:pStyle w:val="Notedebasdepage"/>
        <w:spacing w:line="360" w:lineRule="auto"/>
        <w:jc w:val="both"/>
        <w:rPr>
          <w:rFonts w:ascii="Century Gothic" w:hAnsi="Century Gothic" w:cs="Arial"/>
          <w:sz w:val="24"/>
          <w:szCs w:val="24"/>
        </w:rPr>
      </w:pPr>
      <w:r w:rsidRPr="009B42C1">
        <w:rPr>
          <w:rFonts w:ascii="Century Gothic" w:hAnsi="Century Gothic" w:cs="Arial"/>
          <w:sz w:val="24"/>
          <w:szCs w:val="24"/>
        </w:rPr>
        <w:t>Plus généralement, le système doit être capable de répondre aux exigences suivantes :</w:t>
      </w:r>
    </w:p>
    <w:p w14:paraId="655B0CE8" w14:textId="77777777" w:rsidR="00213BCE" w:rsidRPr="009B42C1" w:rsidRDefault="00213BCE" w:rsidP="00FF666B">
      <w:pPr>
        <w:widowControl w:val="0"/>
        <w:autoSpaceDE w:val="0"/>
        <w:autoSpaceDN w:val="0"/>
        <w:adjustRightInd w:val="0"/>
        <w:spacing w:line="360" w:lineRule="auto"/>
        <w:ind w:right="-23"/>
        <w:jc w:val="both"/>
        <w:rPr>
          <w:rFonts w:ascii="Century Gothic" w:hAnsi="Century Gothic"/>
          <w:color w:val="000000"/>
        </w:rPr>
      </w:pPr>
    </w:p>
    <w:p w14:paraId="710B1F22" w14:textId="164F57C8"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Une information est saisie une seule fois et gérée à un seul endroit</w:t>
      </w:r>
      <w:r w:rsidR="00D37259">
        <w:rPr>
          <w:rFonts w:ascii="Century Gothic" w:hAnsi="Century Gothic" w:cs="Arial"/>
          <w:sz w:val="24"/>
          <w:szCs w:val="24"/>
        </w:rPr>
        <w:t>.</w:t>
      </w:r>
    </w:p>
    <w:p w14:paraId="52B6490C" w14:textId="7CE741BC"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Chaque intervenant ne doit pouvoir strictement effectuer que les opérations qui lui ont été attribuées selon des processus précis</w:t>
      </w:r>
      <w:r w:rsidR="00D37259">
        <w:rPr>
          <w:rFonts w:ascii="Century Gothic" w:hAnsi="Century Gothic" w:cs="Arial"/>
          <w:sz w:val="24"/>
          <w:szCs w:val="24"/>
        </w:rPr>
        <w:t>.</w:t>
      </w:r>
    </w:p>
    <w:p w14:paraId="361D2834" w14:textId="4ED1BE56" w:rsidR="00213BCE" w:rsidRPr="009B42C1" w:rsidRDefault="00213BCE" w:rsidP="00FF666B">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Journalisation des opérations et des données et reconstitution de l’historique en gardant une traçabilité des logs</w:t>
      </w:r>
      <w:r w:rsidR="00D37259">
        <w:rPr>
          <w:rFonts w:ascii="Century Gothic" w:hAnsi="Century Gothic" w:cs="Arial"/>
          <w:sz w:val="24"/>
          <w:szCs w:val="24"/>
        </w:rPr>
        <w:t>.</w:t>
      </w:r>
    </w:p>
    <w:p w14:paraId="05E4A622" w14:textId="77777777" w:rsidR="00E10D30" w:rsidRDefault="00213BCE" w:rsidP="00E10D30">
      <w:pPr>
        <w:pStyle w:val="Notedebasdepage"/>
        <w:numPr>
          <w:ilvl w:val="0"/>
          <w:numId w:val="1"/>
        </w:numPr>
        <w:spacing w:line="360" w:lineRule="auto"/>
        <w:jc w:val="both"/>
        <w:rPr>
          <w:rFonts w:ascii="Century Gothic" w:hAnsi="Century Gothic" w:cs="Arial"/>
          <w:sz w:val="24"/>
          <w:szCs w:val="24"/>
        </w:rPr>
      </w:pPr>
      <w:r w:rsidRPr="009B42C1">
        <w:rPr>
          <w:rFonts w:ascii="Century Gothic" w:hAnsi="Century Gothic" w:cs="Arial"/>
          <w:sz w:val="24"/>
          <w:szCs w:val="24"/>
        </w:rPr>
        <w:t>Il est souhaitable que le produit supporte l’authentification unique (SSO)</w:t>
      </w:r>
      <w:r w:rsidR="00D37259">
        <w:rPr>
          <w:rFonts w:ascii="Century Gothic" w:hAnsi="Century Gothic" w:cs="Arial"/>
          <w:sz w:val="24"/>
          <w:szCs w:val="24"/>
        </w:rPr>
        <w:t>.</w:t>
      </w:r>
    </w:p>
    <w:p w14:paraId="1F082A34" w14:textId="77777777" w:rsidR="00E10D30" w:rsidRPr="00E70195" w:rsidRDefault="00797344" w:rsidP="00E10D30">
      <w:pPr>
        <w:pStyle w:val="Notedebasdepage"/>
        <w:numPr>
          <w:ilvl w:val="0"/>
          <w:numId w:val="1"/>
        </w:numPr>
        <w:spacing w:line="360" w:lineRule="auto"/>
        <w:jc w:val="both"/>
        <w:rPr>
          <w:rFonts w:ascii="Century Gothic" w:hAnsi="Century Gothic" w:cs="Arial"/>
          <w:sz w:val="24"/>
          <w:szCs w:val="24"/>
          <w:lang w:val="en-US"/>
        </w:rPr>
      </w:pPr>
      <w:r w:rsidRPr="00E70195">
        <w:rPr>
          <w:rFonts w:ascii="Century Gothic" w:hAnsi="Century Gothic" w:cs="Arial"/>
          <w:sz w:val="24"/>
          <w:szCs w:val="24"/>
          <w:lang w:val="en-US"/>
        </w:rPr>
        <w:t>Laravel (Backend), Bootstrap (UI), MySQL (BD) ;</w:t>
      </w:r>
    </w:p>
    <w:p w14:paraId="2B2B440C" w14:textId="072F41CC" w:rsidR="00E10D30" w:rsidRPr="00E70195" w:rsidRDefault="00797344" w:rsidP="00E10D30">
      <w:pPr>
        <w:pStyle w:val="Notedebasdepage"/>
        <w:numPr>
          <w:ilvl w:val="0"/>
          <w:numId w:val="1"/>
        </w:numPr>
        <w:spacing w:line="360" w:lineRule="auto"/>
        <w:jc w:val="both"/>
        <w:rPr>
          <w:rFonts w:ascii="Century Gothic" w:hAnsi="Century Gothic" w:cs="Arial"/>
          <w:sz w:val="24"/>
          <w:szCs w:val="24"/>
          <w:lang w:val="en-US"/>
        </w:rPr>
      </w:pPr>
      <w:r w:rsidRPr="00E70195">
        <w:rPr>
          <w:rFonts w:ascii="Century Gothic" w:hAnsi="Century Gothic" w:cs="Arial"/>
          <w:sz w:val="24"/>
          <w:szCs w:val="24"/>
          <w:lang w:val="en-US"/>
        </w:rPr>
        <w:t>Application full web, responsive design</w:t>
      </w:r>
      <w:ins w:id="735" w:author="Microsoft Office User" w:date="2025-06-20T07:47:00Z">
        <w:r w:rsidR="00781A6C">
          <w:rPr>
            <w:rFonts w:ascii="Century Gothic" w:hAnsi="Century Gothic" w:cs="Arial"/>
            <w:sz w:val="24"/>
            <w:szCs w:val="24"/>
            <w:lang w:val="en-US"/>
          </w:rPr>
          <w:t>, mobile</w:t>
        </w:r>
      </w:ins>
      <w:r w:rsidRPr="00E70195">
        <w:rPr>
          <w:rFonts w:ascii="Century Gothic" w:hAnsi="Century Gothic" w:cs="Arial"/>
          <w:sz w:val="24"/>
          <w:szCs w:val="24"/>
          <w:lang w:val="en-US"/>
        </w:rPr>
        <w:t xml:space="preserve"> ;</w:t>
      </w:r>
    </w:p>
    <w:p w14:paraId="19869995" w14:textId="77777777" w:rsidR="00E10D30" w:rsidRPr="00484BD5"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Modularité par API REST ;</w:t>
      </w:r>
    </w:p>
    <w:p w14:paraId="355B9DF8" w14:textId="77777777" w:rsidR="00E10D30" w:rsidRPr="00E10D30"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Stockage sécurisé des pièces justificatives ;</w:t>
      </w:r>
    </w:p>
    <w:p w14:paraId="7643FD20" w14:textId="4AA4F519" w:rsidR="00797344" w:rsidRPr="00E10D30" w:rsidRDefault="00797344" w:rsidP="00E10D30">
      <w:pPr>
        <w:pStyle w:val="Notedebasdepage"/>
        <w:numPr>
          <w:ilvl w:val="0"/>
          <w:numId w:val="1"/>
        </w:numPr>
        <w:spacing w:line="360" w:lineRule="auto"/>
        <w:jc w:val="both"/>
        <w:rPr>
          <w:rFonts w:ascii="Century Gothic" w:hAnsi="Century Gothic" w:cs="Arial"/>
          <w:sz w:val="24"/>
          <w:szCs w:val="24"/>
        </w:rPr>
      </w:pPr>
      <w:r w:rsidRPr="00484BD5">
        <w:rPr>
          <w:rFonts w:ascii="Century Gothic" w:hAnsi="Century Gothic" w:cs="Arial"/>
          <w:sz w:val="24"/>
          <w:szCs w:val="24"/>
        </w:rPr>
        <w:t>Authentification renforcée (2FA pour agents).</w:t>
      </w:r>
    </w:p>
    <w:p w14:paraId="7DE046E2" w14:textId="77777777" w:rsidR="00797344" w:rsidRPr="00797344" w:rsidRDefault="00797344" w:rsidP="009B42C1">
      <w:pPr>
        <w:pStyle w:val="Corpsdetexte"/>
        <w:autoSpaceDE w:val="0"/>
        <w:autoSpaceDN w:val="0"/>
        <w:adjustRightInd w:val="0"/>
        <w:spacing w:line="276" w:lineRule="auto"/>
        <w:jc w:val="both"/>
        <w:rPr>
          <w:rFonts w:ascii="Century Gothic" w:hAnsi="Century Gothic" w:cs="Arial"/>
          <w:b/>
          <w:color w:val="002060"/>
          <w:lang w:val="fr-GA"/>
        </w:rPr>
      </w:pPr>
    </w:p>
    <w:p w14:paraId="136AB791" w14:textId="77777777" w:rsidR="00797344" w:rsidRPr="009B42C1" w:rsidRDefault="00797344" w:rsidP="009B42C1">
      <w:pPr>
        <w:pStyle w:val="Corpsdetexte"/>
        <w:autoSpaceDE w:val="0"/>
        <w:autoSpaceDN w:val="0"/>
        <w:adjustRightInd w:val="0"/>
        <w:spacing w:line="276" w:lineRule="auto"/>
        <w:jc w:val="both"/>
        <w:rPr>
          <w:rFonts w:ascii="Century Gothic" w:hAnsi="Century Gothic" w:cs="Arial"/>
          <w:b/>
          <w:color w:val="002060"/>
        </w:rPr>
      </w:pPr>
    </w:p>
    <w:p w14:paraId="49D59B33" w14:textId="4C1E96E9" w:rsidR="0075068B" w:rsidRPr="009B42C1" w:rsidRDefault="0075068B"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Exploitation de l’application</w:t>
      </w:r>
      <w:r w:rsidR="00434844" w:rsidRPr="009B42C1">
        <w:rPr>
          <w:rFonts w:ascii="Century Gothic" w:hAnsi="Century Gothic" w:cs="Arial"/>
          <w:b/>
          <w:color w:val="002060"/>
        </w:rPr>
        <w:t xml:space="preserve"> et gestion des utilisateurs</w:t>
      </w:r>
    </w:p>
    <w:p w14:paraId="4D74448C" w14:textId="77777777" w:rsidR="00917F00" w:rsidRPr="009B42C1" w:rsidRDefault="00917F00" w:rsidP="00FF666B">
      <w:pPr>
        <w:tabs>
          <w:tab w:val="right" w:leader="dot" w:pos="8222"/>
        </w:tabs>
        <w:spacing w:line="360" w:lineRule="auto"/>
        <w:jc w:val="both"/>
        <w:rPr>
          <w:rFonts w:ascii="Century Gothic" w:hAnsi="Century Gothic" w:cs="Segoe UI"/>
        </w:rPr>
      </w:pPr>
      <w:r w:rsidRPr="009B42C1">
        <w:rPr>
          <w:rFonts w:ascii="Century Gothic" w:hAnsi="Century Gothic" w:cs="Segoe UI"/>
        </w:rPr>
        <w:t>Un profil utilisateur définit les droits d’accès aux menus et aux différentes fonctionnalités du système.</w:t>
      </w:r>
    </w:p>
    <w:p w14:paraId="00768FE5" w14:textId="77777777" w:rsidR="00917F00" w:rsidRPr="009B42C1" w:rsidRDefault="00917F00" w:rsidP="00FF666B">
      <w:pPr>
        <w:tabs>
          <w:tab w:val="right" w:leader="dot" w:pos="8222"/>
        </w:tabs>
        <w:spacing w:line="360" w:lineRule="auto"/>
        <w:jc w:val="both"/>
        <w:rPr>
          <w:rFonts w:ascii="Century Gothic" w:hAnsi="Century Gothic" w:cs="Segoe UI"/>
        </w:rPr>
      </w:pPr>
      <w:r w:rsidRPr="009B42C1">
        <w:rPr>
          <w:rFonts w:ascii="Century Gothic" w:hAnsi="Century Gothic" w:cs="Segoe UI"/>
        </w:rPr>
        <w:t>L’application doit permettre à l’administrateur de :</w:t>
      </w:r>
    </w:p>
    <w:p w14:paraId="5F7B0048" w14:textId="77777777" w:rsidR="00917F00" w:rsidRPr="009B42C1" w:rsidRDefault="00917F00" w:rsidP="00FF666B">
      <w:pPr>
        <w:pStyle w:val="Paragraphedeliste"/>
        <w:numPr>
          <w:ilvl w:val="0"/>
          <w:numId w:val="19"/>
        </w:numPr>
        <w:tabs>
          <w:tab w:val="right" w:leader="dot" w:pos="8222"/>
        </w:tabs>
        <w:spacing w:after="160" w:line="360" w:lineRule="auto"/>
        <w:jc w:val="both"/>
        <w:rPr>
          <w:rFonts w:ascii="Century Gothic" w:hAnsi="Century Gothic" w:cs="Segoe UI"/>
        </w:rPr>
      </w:pPr>
      <w:r w:rsidRPr="009B42C1">
        <w:rPr>
          <w:rFonts w:ascii="Century Gothic" w:hAnsi="Century Gothic" w:cs="Segoe UI"/>
        </w:rPr>
        <w:t>Choisir la liste des fonctions accessibles par l’utilisateur</w:t>
      </w:r>
    </w:p>
    <w:p w14:paraId="56B14A2F" w14:textId="19E1154E" w:rsidR="004649C1" w:rsidRPr="009B42C1" w:rsidRDefault="00917F00" w:rsidP="00FF666B">
      <w:pPr>
        <w:pStyle w:val="Paragraphedeliste"/>
        <w:numPr>
          <w:ilvl w:val="0"/>
          <w:numId w:val="19"/>
        </w:numPr>
        <w:tabs>
          <w:tab w:val="right" w:leader="dot" w:pos="8222"/>
        </w:tabs>
        <w:spacing w:after="160" w:line="360" w:lineRule="auto"/>
        <w:jc w:val="both"/>
        <w:rPr>
          <w:rFonts w:ascii="Century Gothic" w:hAnsi="Century Gothic" w:cs="Segoe UI"/>
        </w:rPr>
      </w:pPr>
      <w:r w:rsidRPr="009B42C1">
        <w:rPr>
          <w:rFonts w:ascii="Century Gothic" w:hAnsi="Century Gothic" w:cs="Segoe UI"/>
        </w:rPr>
        <w:t>Choisir la liste des actions autorisées par profil utilisateur. Par exemple créer, supprimer, accéder en consultation uniquement.</w:t>
      </w:r>
    </w:p>
    <w:p w14:paraId="24C24F98" w14:textId="77777777" w:rsidR="00917F00" w:rsidRDefault="00917F00" w:rsidP="009B42C1">
      <w:pPr>
        <w:pStyle w:val="Corpsdetexte"/>
        <w:autoSpaceDE w:val="0"/>
        <w:autoSpaceDN w:val="0"/>
        <w:adjustRightInd w:val="0"/>
        <w:spacing w:line="276" w:lineRule="auto"/>
        <w:jc w:val="both"/>
        <w:rPr>
          <w:rFonts w:ascii="Century Gothic" w:hAnsi="Century Gothic" w:cs="Arial"/>
          <w:bCs/>
          <w:color w:val="002060"/>
        </w:rPr>
      </w:pPr>
    </w:p>
    <w:p w14:paraId="4DA394C9" w14:textId="77777777" w:rsidR="00F01731" w:rsidRPr="009B42C1" w:rsidRDefault="00F01731" w:rsidP="009B42C1">
      <w:pPr>
        <w:pStyle w:val="Corpsdetexte"/>
        <w:autoSpaceDE w:val="0"/>
        <w:autoSpaceDN w:val="0"/>
        <w:adjustRightInd w:val="0"/>
        <w:spacing w:line="276" w:lineRule="auto"/>
        <w:jc w:val="both"/>
        <w:rPr>
          <w:rFonts w:ascii="Century Gothic" w:hAnsi="Century Gothic" w:cs="Arial"/>
          <w:bCs/>
          <w:color w:val="002060"/>
        </w:rPr>
      </w:pPr>
    </w:p>
    <w:p w14:paraId="299B637D" w14:textId="7E2AC507"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Technologies utilisées</w:t>
      </w:r>
    </w:p>
    <w:p w14:paraId="61C5F2F6" w14:textId="35DB8A80"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xml:space="preserve">Pour le développement de ce site web, nous utiliseront le Framework </w:t>
      </w:r>
      <w:proofErr w:type="spellStart"/>
      <w:r w:rsidRPr="009B42C1">
        <w:rPr>
          <w:rFonts w:ascii="Century Gothic" w:hAnsi="Century Gothic" w:cs="Segoe UI"/>
        </w:rPr>
        <w:t>Laravel</w:t>
      </w:r>
      <w:proofErr w:type="spellEnd"/>
      <w:r w:rsidRPr="009B42C1">
        <w:rPr>
          <w:rFonts w:ascii="Century Gothic" w:hAnsi="Century Gothic" w:cs="Segoe UI"/>
        </w:rPr>
        <w:t>.</w:t>
      </w:r>
    </w:p>
    <w:p w14:paraId="0206AA0D"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w:t>
      </w:r>
      <w:proofErr w:type="spellStart"/>
      <w:r w:rsidRPr="009B42C1">
        <w:rPr>
          <w:rFonts w:ascii="Century Gothic" w:hAnsi="Century Gothic" w:cs="Segoe UI"/>
        </w:rPr>
        <w:t>Laravel</w:t>
      </w:r>
      <w:proofErr w:type="spellEnd"/>
      <w:r w:rsidRPr="009B42C1">
        <w:rPr>
          <w:rFonts w:ascii="Century Gothic" w:hAnsi="Century Gothic" w:cs="Segoe UI"/>
        </w:rPr>
        <w:t xml:space="preserve"> est un </w:t>
      </w:r>
      <w:proofErr w:type="spellStart"/>
      <w:r w:rsidRPr="009B42C1">
        <w:rPr>
          <w:rFonts w:ascii="Century Gothic" w:hAnsi="Century Gothic" w:cs="Segoe UI"/>
        </w:rPr>
        <w:t>framework</w:t>
      </w:r>
      <w:proofErr w:type="spellEnd"/>
      <w:r w:rsidRPr="009B42C1">
        <w:rPr>
          <w:rFonts w:ascii="Century Gothic" w:hAnsi="Century Gothic" w:cs="Segoe UI"/>
        </w:rPr>
        <w:t xml:space="preserve"> web open-source écrit en PHP respectant le principe modèle-vue-contrôleur et entièrement développé en programmation orientée objet. </w:t>
      </w:r>
      <w:proofErr w:type="spellStart"/>
      <w:r w:rsidRPr="009B42C1">
        <w:rPr>
          <w:rFonts w:ascii="Century Gothic" w:hAnsi="Century Gothic" w:cs="Segoe UI"/>
        </w:rPr>
        <w:t>Laravel</w:t>
      </w:r>
      <w:proofErr w:type="spellEnd"/>
      <w:r w:rsidRPr="009B42C1">
        <w:rPr>
          <w:rFonts w:ascii="Century Gothic" w:hAnsi="Century Gothic" w:cs="Segoe UI"/>
        </w:rPr>
        <w:t xml:space="preserve"> est distribué sous licence MIT, avec ses sources hébergées sur GitHub. Il est largement utilisé dans de grands projets web, notamment par les équipes de développement de Disney, The New York Times, Warner Bros, etc. »</w:t>
      </w:r>
    </w:p>
    <w:p w14:paraId="54B670AA" w14:textId="77777777" w:rsidR="00213BCE" w:rsidRPr="009B42C1" w:rsidRDefault="00213BCE" w:rsidP="009B42C1">
      <w:pPr>
        <w:tabs>
          <w:tab w:val="right" w:leader="dot" w:pos="8222"/>
        </w:tabs>
        <w:spacing w:line="276" w:lineRule="auto"/>
        <w:jc w:val="both"/>
        <w:rPr>
          <w:rFonts w:ascii="Century Gothic" w:hAnsi="Century Gothic" w:cs="Segoe UI"/>
        </w:rPr>
      </w:pPr>
    </w:p>
    <w:p w14:paraId="760D0F96"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Les données seront stockées dans le SGBDR MySQL.</w:t>
      </w:r>
    </w:p>
    <w:p w14:paraId="6E1BD890" w14:textId="77777777" w:rsidR="00213BCE" w:rsidRPr="009B42C1" w:rsidRDefault="00213BCE" w:rsidP="009B42C1">
      <w:pPr>
        <w:autoSpaceDE w:val="0"/>
        <w:autoSpaceDN w:val="0"/>
        <w:adjustRightInd w:val="0"/>
        <w:spacing w:line="276" w:lineRule="auto"/>
        <w:jc w:val="both"/>
        <w:rPr>
          <w:rFonts w:ascii="Century Gothic" w:hAnsi="Century Gothic" w:cs="Helvetica Neue"/>
          <w:color w:val="000000"/>
          <w:kern w:val="1"/>
        </w:rPr>
      </w:pPr>
    </w:p>
    <w:p w14:paraId="3D4FFBE2" w14:textId="77777777" w:rsidR="00213BCE" w:rsidRPr="009B42C1" w:rsidRDefault="00213BCE" w:rsidP="009B42C1">
      <w:pPr>
        <w:tabs>
          <w:tab w:val="right" w:leader="dot" w:pos="8222"/>
        </w:tabs>
        <w:spacing w:line="276" w:lineRule="auto"/>
        <w:jc w:val="both"/>
        <w:rPr>
          <w:rFonts w:ascii="Century Gothic" w:hAnsi="Century Gothic" w:cs="Segoe UI"/>
        </w:rPr>
      </w:pPr>
      <w:r w:rsidRPr="009B42C1">
        <w:rPr>
          <w:rFonts w:ascii="Century Gothic" w:hAnsi="Century Gothic" w:cs="Segoe UI"/>
        </w:rPr>
        <w:t>« MySQL est un système de gestion de bases de données relationnelles. Il est distribué sous une double licence GPL et propriétaire. Son efficacité n’est plus à prouver étant un système de gestion de base de données utilisé par les équipes de la NASA, Bank of America, Netflix, Nokia, et des milliers d’entreprises et des centaines de milliers de projets ».</w:t>
      </w:r>
    </w:p>
    <w:p w14:paraId="5A092EBF" w14:textId="576CD067" w:rsidR="00213BCE" w:rsidRPr="009B42C1" w:rsidRDefault="00213BCE" w:rsidP="009B42C1">
      <w:pPr>
        <w:autoSpaceDE w:val="0"/>
        <w:autoSpaceDN w:val="0"/>
        <w:adjustRightInd w:val="0"/>
        <w:spacing w:line="276" w:lineRule="auto"/>
        <w:contextualSpacing/>
        <w:jc w:val="both"/>
        <w:rPr>
          <w:rFonts w:ascii="Century Gothic" w:hAnsi="Century Gothic" w:cs="Segoe UI"/>
        </w:rPr>
      </w:pPr>
    </w:p>
    <w:p w14:paraId="75BF2C7C" w14:textId="77777777" w:rsidR="00482EE5" w:rsidRPr="009B42C1" w:rsidRDefault="00482EE5" w:rsidP="009B42C1">
      <w:pPr>
        <w:autoSpaceDE w:val="0"/>
        <w:autoSpaceDN w:val="0"/>
        <w:adjustRightInd w:val="0"/>
        <w:spacing w:line="276" w:lineRule="auto"/>
        <w:contextualSpacing/>
        <w:jc w:val="both"/>
        <w:rPr>
          <w:rFonts w:ascii="Century Gothic" w:hAnsi="Century Gothic" w:cs="Segoe UI"/>
        </w:rPr>
      </w:pPr>
      <w:r w:rsidRPr="009B42C1">
        <w:rPr>
          <w:rFonts w:ascii="Century Gothic" w:hAnsi="Century Gothic" w:cs="Segoe UI"/>
        </w:rPr>
        <w:t xml:space="preserve">Les interfaces et interactions utilisateurs seront réalisées via le Framework Bootstrap. </w:t>
      </w:r>
    </w:p>
    <w:p w14:paraId="421A9A51" w14:textId="77777777" w:rsidR="00482EE5" w:rsidRPr="009B42C1" w:rsidRDefault="00482EE5" w:rsidP="009B42C1">
      <w:pPr>
        <w:autoSpaceDE w:val="0"/>
        <w:autoSpaceDN w:val="0"/>
        <w:adjustRightInd w:val="0"/>
        <w:spacing w:line="276" w:lineRule="auto"/>
        <w:contextualSpacing/>
        <w:jc w:val="both"/>
        <w:rPr>
          <w:rFonts w:ascii="Century Gothic" w:hAnsi="Century Gothic" w:cs="Segoe UI"/>
        </w:rPr>
      </w:pPr>
    </w:p>
    <w:p w14:paraId="2D534D59" w14:textId="119EE647" w:rsidR="00213BCE" w:rsidRDefault="00482EE5" w:rsidP="009B42C1">
      <w:pPr>
        <w:pStyle w:val="Corpsdetexte"/>
        <w:autoSpaceDE w:val="0"/>
        <w:autoSpaceDN w:val="0"/>
        <w:adjustRightInd w:val="0"/>
        <w:spacing w:line="276" w:lineRule="auto"/>
        <w:jc w:val="both"/>
        <w:rPr>
          <w:ins w:id="736" w:author="Microsoft Office User" w:date="2025-06-20T07:50:00Z"/>
          <w:rFonts w:ascii="Century Gothic" w:hAnsi="Century Gothic" w:cs="Segoe UI"/>
        </w:rPr>
      </w:pPr>
      <w:r w:rsidRPr="009B42C1">
        <w:rPr>
          <w:rFonts w:ascii="Century Gothic" w:hAnsi="Century Gothic" w:cs="Segoe UI"/>
        </w:rPr>
        <w:t>« Bootstrap est une collection d'outils utiles à la création du design de sites et d'applications web. C'est un ensemble qui contient des codes HTML et CSS, des formulaires, boutons, outils de navigation et autres éléments interactifs, ainsi que des extensions JavaScript en option. Il compte parmi ses utilisateurs des entreprises comme LinkedIn, Twitter, Spotify… »</w:t>
      </w:r>
    </w:p>
    <w:p w14:paraId="010B8F4C" w14:textId="77777777" w:rsidR="00400639" w:rsidRDefault="00400639" w:rsidP="009B42C1">
      <w:pPr>
        <w:pStyle w:val="Corpsdetexte"/>
        <w:autoSpaceDE w:val="0"/>
        <w:autoSpaceDN w:val="0"/>
        <w:adjustRightInd w:val="0"/>
        <w:spacing w:line="276" w:lineRule="auto"/>
        <w:jc w:val="both"/>
        <w:rPr>
          <w:ins w:id="737" w:author="Microsoft Office User" w:date="2025-06-20T07:50:00Z"/>
          <w:rFonts w:ascii="Century Gothic" w:hAnsi="Century Gothic" w:cs="Segoe UI"/>
        </w:rPr>
      </w:pPr>
    </w:p>
    <w:p w14:paraId="7FE4FAF4" w14:textId="7D560563" w:rsidR="00400639" w:rsidRPr="00400639" w:rsidRDefault="00400639">
      <w:pPr>
        <w:pStyle w:val="Titre3"/>
        <w:jc w:val="both"/>
        <w:rPr>
          <w:ins w:id="738" w:author="Microsoft Office User" w:date="2025-06-20T07:50:00Z"/>
          <w:rFonts w:ascii="Century Gothic" w:eastAsia="Times New Roman" w:hAnsi="Century Gothic" w:cs="Segoe UI"/>
          <w:color w:val="auto"/>
          <w:sz w:val="24"/>
          <w:szCs w:val="24"/>
          <w:rPrChange w:id="739" w:author="Microsoft Office User" w:date="2025-06-20T07:50:00Z">
            <w:rPr>
              <w:ins w:id="740" w:author="Microsoft Office User" w:date="2025-06-20T07:50:00Z"/>
              <w:lang w:val="fr-GA"/>
            </w:rPr>
          </w:rPrChange>
        </w:rPr>
        <w:pPrChange w:id="741" w:author="Microsoft Office User" w:date="2025-06-20T07:50:00Z">
          <w:pPr>
            <w:pStyle w:val="Titre3"/>
          </w:pPr>
        </w:pPrChange>
      </w:pPr>
      <w:ins w:id="742" w:author="Microsoft Office User" w:date="2025-06-20T07:50:00Z">
        <w:r w:rsidRPr="00400639">
          <w:rPr>
            <w:rFonts w:ascii="Century Gothic" w:eastAsia="Times New Roman" w:hAnsi="Century Gothic" w:cs="Segoe UI"/>
            <w:color w:val="auto"/>
            <w:sz w:val="24"/>
            <w:szCs w:val="24"/>
            <w:rPrChange w:id="743" w:author="Microsoft Office User" w:date="2025-06-20T07:50:00Z">
              <w:rPr/>
            </w:rPrChange>
          </w:rPr>
          <w:lastRenderedPageBreak/>
          <w:t>Pour la version mobile</w:t>
        </w:r>
      </w:ins>
    </w:p>
    <w:p w14:paraId="0E7C6F49" w14:textId="77777777" w:rsidR="00400639" w:rsidRPr="00400639" w:rsidRDefault="00400639">
      <w:pPr>
        <w:pStyle w:val="NormalWeb"/>
        <w:jc w:val="both"/>
        <w:rPr>
          <w:ins w:id="744" w:author="Microsoft Office User" w:date="2025-06-20T07:50:00Z"/>
          <w:rFonts w:ascii="Century Gothic" w:hAnsi="Century Gothic" w:cs="Segoe UI"/>
          <w:lang w:val="fr-FR"/>
          <w:rPrChange w:id="745" w:author="Microsoft Office User" w:date="2025-06-20T07:50:00Z">
            <w:rPr>
              <w:ins w:id="746" w:author="Microsoft Office User" w:date="2025-06-20T07:50:00Z"/>
            </w:rPr>
          </w:rPrChange>
        </w:rPr>
        <w:pPrChange w:id="747" w:author="Microsoft Office User" w:date="2025-06-20T07:50:00Z">
          <w:pPr>
            <w:pStyle w:val="NormalWeb"/>
          </w:pPr>
        </w:pPrChange>
      </w:pPr>
      <w:ins w:id="748" w:author="Microsoft Office User" w:date="2025-06-20T07:50:00Z">
        <w:r w:rsidRPr="00400639">
          <w:rPr>
            <w:rFonts w:ascii="Century Gothic" w:hAnsi="Century Gothic" w:cs="Segoe UI"/>
            <w:lang w:val="fr-FR"/>
            <w:rPrChange w:id="749" w:author="Microsoft Office User" w:date="2025-06-20T07:50:00Z">
              <w:rPr/>
            </w:rPrChange>
          </w:rPr>
          <w:t xml:space="preserve">La version mobile de l’application sera développée avec </w:t>
        </w:r>
        <w:r w:rsidRPr="00400639">
          <w:rPr>
            <w:rFonts w:ascii="Century Gothic" w:hAnsi="Century Gothic" w:cs="Segoe UI"/>
            <w:lang w:val="fr-FR"/>
            <w:rPrChange w:id="750" w:author="Microsoft Office User" w:date="2025-06-20T07:50:00Z">
              <w:rPr>
                <w:rStyle w:val="lev"/>
                <w:rFonts w:eastAsiaTheme="majorEastAsia"/>
              </w:rPr>
            </w:rPrChange>
          </w:rPr>
          <w:t>Flutter</w:t>
        </w:r>
        <w:r w:rsidRPr="00400639">
          <w:rPr>
            <w:rFonts w:ascii="Century Gothic" w:hAnsi="Century Gothic" w:cs="Segoe UI"/>
            <w:lang w:val="fr-FR"/>
            <w:rPrChange w:id="751" w:author="Microsoft Office User" w:date="2025-06-20T07:50:00Z">
              <w:rPr/>
            </w:rPrChange>
          </w:rPr>
          <w:t>, un framework open-source développé par Google. Flutter permet de créer des applications mobiles multiplateformes (Android et iOS) avec une base de code unique, offrant ainsi une expérience fluide et native sur tous les terminaux.</w:t>
        </w:r>
      </w:ins>
    </w:p>
    <w:p w14:paraId="56C5F4BF" w14:textId="77777777" w:rsidR="00400639" w:rsidRPr="00400639" w:rsidRDefault="00400639">
      <w:pPr>
        <w:pStyle w:val="NormalWeb"/>
        <w:jc w:val="both"/>
        <w:rPr>
          <w:ins w:id="752" w:author="Microsoft Office User" w:date="2025-06-20T07:50:00Z"/>
          <w:rFonts w:ascii="Century Gothic" w:hAnsi="Century Gothic" w:cs="Segoe UI"/>
          <w:lang w:val="fr-FR"/>
          <w:rPrChange w:id="753" w:author="Microsoft Office User" w:date="2025-06-20T07:50:00Z">
            <w:rPr>
              <w:ins w:id="754" w:author="Microsoft Office User" w:date="2025-06-20T07:50:00Z"/>
            </w:rPr>
          </w:rPrChange>
        </w:rPr>
        <w:pPrChange w:id="755" w:author="Microsoft Office User" w:date="2025-06-20T07:50:00Z">
          <w:pPr>
            <w:pStyle w:val="NormalWeb"/>
          </w:pPr>
        </w:pPrChange>
      </w:pPr>
      <w:ins w:id="756" w:author="Microsoft Office User" w:date="2025-06-20T07:50:00Z">
        <w:r w:rsidRPr="00400639">
          <w:rPr>
            <w:rFonts w:ascii="Century Gothic" w:hAnsi="Century Gothic" w:cs="Segoe UI"/>
            <w:lang w:val="fr-FR"/>
            <w:rPrChange w:id="757" w:author="Microsoft Office User" w:date="2025-06-20T07:50:00Z">
              <w:rPr/>
            </w:rPrChange>
          </w:rPr>
          <w:t>Les données de l’application mobile seront synchronisées avec le backend via des API sécurisées, assurant la cohérence entre les versions web et mobile.</w:t>
        </w:r>
      </w:ins>
    </w:p>
    <w:p w14:paraId="034B2A31" w14:textId="77777777" w:rsidR="00400639" w:rsidRPr="00400639" w:rsidRDefault="00400639">
      <w:pPr>
        <w:pStyle w:val="NormalWeb"/>
        <w:jc w:val="both"/>
        <w:rPr>
          <w:ins w:id="758" w:author="Microsoft Office User" w:date="2025-06-20T07:50:00Z"/>
          <w:rFonts w:ascii="Century Gothic" w:hAnsi="Century Gothic" w:cs="Segoe UI"/>
          <w:lang w:val="fr-FR"/>
          <w:rPrChange w:id="759" w:author="Microsoft Office User" w:date="2025-06-20T07:50:00Z">
            <w:rPr>
              <w:ins w:id="760" w:author="Microsoft Office User" w:date="2025-06-20T07:50:00Z"/>
            </w:rPr>
          </w:rPrChange>
        </w:rPr>
        <w:pPrChange w:id="761" w:author="Microsoft Office User" w:date="2025-06-20T07:50:00Z">
          <w:pPr>
            <w:pStyle w:val="NormalWeb"/>
          </w:pPr>
        </w:pPrChange>
      </w:pPr>
      <w:ins w:id="762" w:author="Microsoft Office User" w:date="2025-06-20T07:50:00Z">
        <w:r w:rsidRPr="00400639">
          <w:rPr>
            <w:rFonts w:ascii="Century Gothic" w:hAnsi="Century Gothic" w:cs="Segoe UI"/>
            <w:lang w:val="fr-FR"/>
            <w:rPrChange w:id="763" w:author="Microsoft Office User" w:date="2025-06-20T07:50:00Z">
              <w:rPr/>
            </w:rPrChange>
          </w:rPr>
          <w:t>Pour garantir une interface utilisateur responsive et intuitive, Flutter propose une large bibliothèque de widgets personnalisables, permettant d’adapter facilement le design aux différents formats d’écran</w:t>
        </w:r>
      </w:ins>
    </w:p>
    <w:p w14:paraId="2315A2B5" w14:textId="77777777" w:rsidR="00400639" w:rsidRPr="00400639" w:rsidRDefault="00400639" w:rsidP="009B42C1">
      <w:pPr>
        <w:pStyle w:val="Corpsdetexte"/>
        <w:autoSpaceDE w:val="0"/>
        <w:autoSpaceDN w:val="0"/>
        <w:adjustRightInd w:val="0"/>
        <w:spacing w:line="276" w:lineRule="auto"/>
        <w:jc w:val="both"/>
        <w:rPr>
          <w:rFonts w:ascii="Century Gothic" w:hAnsi="Century Gothic" w:cs="Segoe UI"/>
          <w:lang w:val="fr-GA"/>
          <w:rPrChange w:id="764" w:author="Microsoft Office User" w:date="2025-06-20T07:50:00Z">
            <w:rPr>
              <w:rFonts w:ascii="Century Gothic" w:hAnsi="Century Gothic" w:cs="Segoe UI"/>
            </w:rPr>
          </w:rPrChange>
        </w:rPr>
      </w:pPr>
    </w:p>
    <w:p w14:paraId="1509D518" w14:textId="77777777" w:rsidR="00482EE5" w:rsidRPr="009B42C1" w:rsidRDefault="00482EE5" w:rsidP="009B42C1">
      <w:pPr>
        <w:pStyle w:val="Corpsdetexte"/>
        <w:autoSpaceDE w:val="0"/>
        <w:autoSpaceDN w:val="0"/>
        <w:adjustRightInd w:val="0"/>
        <w:spacing w:line="276" w:lineRule="auto"/>
        <w:jc w:val="both"/>
        <w:rPr>
          <w:rFonts w:ascii="Century Gothic" w:hAnsi="Century Gothic" w:cs="Arial"/>
          <w:b/>
          <w:color w:val="002060"/>
        </w:rPr>
      </w:pPr>
    </w:p>
    <w:p w14:paraId="48E36546" w14:textId="77777777" w:rsidR="000403C5" w:rsidRPr="009B42C1" w:rsidRDefault="000403C5" w:rsidP="009B42C1">
      <w:pPr>
        <w:pStyle w:val="Corpsdetexte"/>
        <w:autoSpaceDE w:val="0"/>
        <w:autoSpaceDN w:val="0"/>
        <w:adjustRightInd w:val="0"/>
        <w:spacing w:line="276" w:lineRule="auto"/>
        <w:jc w:val="both"/>
        <w:rPr>
          <w:rFonts w:ascii="Century Gothic" w:hAnsi="Century Gothic" w:cs="Arial"/>
          <w:b/>
          <w:color w:val="002060"/>
        </w:rPr>
      </w:pPr>
    </w:p>
    <w:p w14:paraId="6FCB21C0" w14:textId="77777777" w:rsidR="00213BCE" w:rsidRPr="009B42C1" w:rsidRDefault="00213BCE"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Sécurité, habilitations et traçabilité</w:t>
      </w:r>
    </w:p>
    <w:p w14:paraId="44DEE767" w14:textId="77777777" w:rsidR="00CB3971" w:rsidRPr="009B42C1" w:rsidRDefault="00CB3971" w:rsidP="009B42C1">
      <w:pPr>
        <w:spacing w:before="100" w:beforeAutospacing="1" w:after="100" w:afterAutospacing="1" w:line="276" w:lineRule="auto"/>
        <w:jc w:val="both"/>
        <w:rPr>
          <w:rFonts w:ascii="Century Gothic" w:eastAsia="Garamond" w:hAnsi="Century Gothic"/>
        </w:rPr>
      </w:pPr>
      <w:r w:rsidRPr="009B42C1">
        <w:rPr>
          <w:rFonts w:ascii="Century Gothic" w:eastAsia="Garamond" w:hAnsi="Century Gothic"/>
        </w:rPr>
        <w:t>Un contrôle d’accès doit être assuré par mot de passe. L’utilisateur peut modifier son mot de passe après connexion à son compte à n’importe quel moment. Toute connexion/déconnexion au système par un utilisateur doit être répertoriée.</w:t>
      </w:r>
    </w:p>
    <w:p w14:paraId="36602C8A" w14:textId="77777777" w:rsidR="00CB3971" w:rsidRPr="009B42C1" w:rsidRDefault="00CB3971" w:rsidP="009B42C1">
      <w:pPr>
        <w:spacing w:before="100" w:beforeAutospacing="1" w:after="100" w:afterAutospacing="1" w:line="276" w:lineRule="auto"/>
        <w:jc w:val="both"/>
        <w:rPr>
          <w:rFonts w:ascii="Century Gothic" w:eastAsia="Garamond" w:hAnsi="Century Gothic"/>
        </w:rPr>
      </w:pPr>
      <w:r w:rsidRPr="009B42C1">
        <w:rPr>
          <w:rFonts w:ascii="Century Gothic" w:eastAsia="Garamond" w:hAnsi="Century Gothic"/>
        </w:rPr>
        <w:t>En plus, et pour répondre aux exigences de contrôle et de qualité, le log de sécurité doit contenir l’adresse IP de l’utilisateur, le login de l’utilisateur, l’heure de connexion / déconnexion.</w:t>
      </w:r>
    </w:p>
    <w:p w14:paraId="5EDABB75" w14:textId="229986F9" w:rsidR="00213BCE" w:rsidRDefault="00CB3971" w:rsidP="009B42C1">
      <w:pPr>
        <w:tabs>
          <w:tab w:val="right" w:leader="dot" w:pos="8222"/>
        </w:tabs>
        <w:spacing w:after="160" w:line="276" w:lineRule="auto"/>
        <w:jc w:val="both"/>
        <w:rPr>
          <w:ins w:id="765" w:author="Microsoft Office User" w:date="2025-06-20T07:52:00Z"/>
          <w:rFonts w:ascii="Century Gothic" w:eastAsia="Garamond" w:hAnsi="Century Gothic"/>
        </w:rPr>
      </w:pPr>
      <w:r w:rsidRPr="009B42C1">
        <w:rPr>
          <w:rFonts w:ascii="Century Gothic" w:eastAsia="Garamond" w:hAnsi="Century Gothic"/>
        </w:rPr>
        <w:t>La solution attendue doit être compatible avec les standards du marché en sécurité antivirus.</w:t>
      </w:r>
    </w:p>
    <w:p w14:paraId="2A4E6BA7" w14:textId="77777777" w:rsidR="00400639" w:rsidRDefault="00400639" w:rsidP="009B42C1">
      <w:pPr>
        <w:tabs>
          <w:tab w:val="right" w:leader="dot" w:pos="8222"/>
        </w:tabs>
        <w:spacing w:after="160" w:line="276" w:lineRule="auto"/>
        <w:jc w:val="both"/>
        <w:rPr>
          <w:ins w:id="766" w:author="Microsoft Office User" w:date="2025-06-20T07:52:00Z"/>
          <w:rFonts w:ascii="Century Gothic" w:eastAsia="Garamond" w:hAnsi="Century Gothic"/>
        </w:rPr>
      </w:pPr>
    </w:p>
    <w:p w14:paraId="4396A9C6" w14:textId="58EBDFA9" w:rsidR="00400639" w:rsidRDefault="00400639" w:rsidP="009B42C1">
      <w:pPr>
        <w:tabs>
          <w:tab w:val="right" w:leader="dot" w:pos="8222"/>
        </w:tabs>
        <w:spacing w:after="160" w:line="276" w:lineRule="auto"/>
        <w:jc w:val="both"/>
        <w:rPr>
          <w:ins w:id="767" w:author="Microsoft Office User" w:date="2025-06-20T07:52:00Z"/>
          <w:rFonts w:ascii="Century Gothic" w:eastAsia="Garamond" w:hAnsi="Century Gothic"/>
        </w:rPr>
      </w:pPr>
      <w:ins w:id="768" w:author="Microsoft Office User" w:date="2025-06-20T07:52:00Z">
        <w:r>
          <w:rPr>
            <w:rFonts w:ascii="Century Gothic" w:eastAsia="Garamond" w:hAnsi="Century Gothic"/>
          </w:rPr>
          <w:t>Proposition :</w:t>
        </w:r>
      </w:ins>
    </w:p>
    <w:p w14:paraId="1FC2F0F4" w14:textId="77777777" w:rsidR="00400639" w:rsidRPr="00400639" w:rsidRDefault="00400639">
      <w:pPr>
        <w:pStyle w:val="NormalWeb"/>
        <w:jc w:val="both"/>
        <w:rPr>
          <w:ins w:id="769" w:author="Microsoft Office User" w:date="2025-06-20T07:52:00Z"/>
          <w:rFonts w:ascii="Century Gothic" w:eastAsia="Garamond" w:hAnsi="Century Gothic"/>
          <w:lang w:val="fr-FR"/>
          <w:rPrChange w:id="770" w:author="Microsoft Office User" w:date="2025-06-20T07:52:00Z">
            <w:rPr>
              <w:ins w:id="771" w:author="Microsoft Office User" w:date="2025-06-20T07:52:00Z"/>
            </w:rPr>
          </w:rPrChange>
        </w:rPr>
        <w:pPrChange w:id="772" w:author="Microsoft Office User" w:date="2025-06-20T07:52:00Z">
          <w:pPr>
            <w:pStyle w:val="NormalWeb"/>
          </w:pPr>
        </w:pPrChange>
      </w:pPr>
      <w:ins w:id="773" w:author="Microsoft Office User" w:date="2025-06-20T07:52:00Z">
        <w:r w:rsidRPr="00400639">
          <w:rPr>
            <w:rFonts w:ascii="Century Gothic" w:eastAsia="Garamond" w:hAnsi="Century Gothic"/>
            <w:lang w:val="fr-FR"/>
            <w:rPrChange w:id="774" w:author="Microsoft Office User" w:date="2025-06-20T07:52:00Z">
              <w:rPr/>
            </w:rPrChange>
          </w:rPr>
          <w:t xml:space="preserve">Un contrôle d’accès doit être assuré par mot de passe associé à un </w:t>
        </w:r>
        <w:r w:rsidRPr="00400639">
          <w:rPr>
            <w:rFonts w:ascii="Century Gothic" w:eastAsia="Garamond" w:hAnsi="Century Gothic"/>
            <w:lang w:val="fr-FR"/>
            <w:rPrChange w:id="775" w:author="Microsoft Office User" w:date="2025-06-20T07:52:00Z">
              <w:rPr>
                <w:rStyle w:val="lev"/>
                <w:rFonts w:eastAsiaTheme="majorEastAsia"/>
              </w:rPr>
            </w:rPrChange>
          </w:rPr>
          <w:t>NIP (Numéro d’Identification Personnel)</w:t>
        </w:r>
        <w:r w:rsidRPr="00400639">
          <w:rPr>
            <w:rFonts w:ascii="Century Gothic" w:eastAsia="Garamond" w:hAnsi="Century Gothic"/>
            <w:lang w:val="fr-FR"/>
            <w:rPrChange w:id="776" w:author="Microsoft Office User" w:date="2025-06-20T07:52:00Z">
              <w:rPr/>
            </w:rPrChange>
          </w:rPr>
          <w:t>, garantissant une double authentification renforcée. L’utilisateur peut modifier son mot de passe à tout moment après connexion à son compte. Toute connexion ou déconnexion au système par un utilisateur doit être systématiquement répertoriée.</w:t>
        </w:r>
      </w:ins>
    </w:p>
    <w:p w14:paraId="14A28979" w14:textId="77777777" w:rsidR="00400639" w:rsidRPr="00400639" w:rsidRDefault="00400639">
      <w:pPr>
        <w:pStyle w:val="NormalWeb"/>
        <w:jc w:val="both"/>
        <w:rPr>
          <w:ins w:id="777" w:author="Microsoft Office User" w:date="2025-06-20T07:52:00Z"/>
          <w:rFonts w:ascii="Century Gothic" w:eastAsia="Garamond" w:hAnsi="Century Gothic"/>
          <w:lang w:val="fr-FR"/>
          <w:rPrChange w:id="778" w:author="Microsoft Office User" w:date="2025-06-20T07:52:00Z">
            <w:rPr>
              <w:ins w:id="779" w:author="Microsoft Office User" w:date="2025-06-20T07:52:00Z"/>
            </w:rPr>
          </w:rPrChange>
        </w:rPr>
        <w:pPrChange w:id="780" w:author="Microsoft Office User" w:date="2025-06-20T07:52:00Z">
          <w:pPr>
            <w:pStyle w:val="NormalWeb"/>
          </w:pPr>
        </w:pPrChange>
      </w:pPr>
      <w:ins w:id="781" w:author="Microsoft Office User" w:date="2025-06-20T07:52:00Z">
        <w:r w:rsidRPr="00400639">
          <w:rPr>
            <w:rFonts w:ascii="Century Gothic" w:eastAsia="Garamond" w:hAnsi="Century Gothic"/>
            <w:lang w:val="fr-FR"/>
            <w:rPrChange w:id="782" w:author="Microsoft Office User" w:date="2025-06-20T07:52:00Z">
              <w:rPr/>
            </w:rPrChange>
          </w:rPr>
          <w:t>Par ailleurs, et pour répondre aux exigences de contrôle et de qualité, le log de sécurité doit contenir l’adresse IP de l’utilisateur, son login, son NIP ainsi que l’heure précise de connexion et de déconnexion.</w:t>
        </w:r>
      </w:ins>
    </w:p>
    <w:p w14:paraId="3A80AFB7" w14:textId="77777777" w:rsidR="00400639" w:rsidRPr="00400639" w:rsidRDefault="00400639">
      <w:pPr>
        <w:pStyle w:val="NormalWeb"/>
        <w:jc w:val="both"/>
        <w:rPr>
          <w:ins w:id="783" w:author="Microsoft Office User" w:date="2025-06-20T07:52:00Z"/>
          <w:rFonts w:ascii="Century Gothic" w:eastAsia="Garamond" w:hAnsi="Century Gothic"/>
          <w:lang w:val="fr-FR"/>
          <w:rPrChange w:id="784" w:author="Microsoft Office User" w:date="2025-06-20T07:52:00Z">
            <w:rPr>
              <w:ins w:id="785" w:author="Microsoft Office User" w:date="2025-06-20T07:52:00Z"/>
            </w:rPr>
          </w:rPrChange>
        </w:rPr>
        <w:pPrChange w:id="786" w:author="Microsoft Office User" w:date="2025-06-20T07:52:00Z">
          <w:pPr>
            <w:pStyle w:val="NormalWeb"/>
          </w:pPr>
        </w:pPrChange>
      </w:pPr>
      <w:ins w:id="787" w:author="Microsoft Office User" w:date="2025-06-20T07:52:00Z">
        <w:r w:rsidRPr="00400639">
          <w:rPr>
            <w:rFonts w:ascii="Century Gothic" w:eastAsia="Garamond" w:hAnsi="Century Gothic"/>
            <w:lang w:val="fr-FR"/>
            <w:rPrChange w:id="788" w:author="Microsoft Office User" w:date="2025-06-20T07:52:00Z">
              <w:rPr/>
            </w:rPrChange>
          </w:rPr>
          <w:lastRenderedPageBreak/>
          <w:t>La solution attendue doit être conforme aux standards du marché en matière de sécurité antivirus et de protection des données.</w:t>
        </w:r>
      </w:ins>
    </w:p>
    <w:p w14:paraId="630CED74" w14:textId="77777777" w:rsidR="00400639" w:rsidRPr="00400639" w:rsidRDefault="00400639" w:rsidP="009B42C1">
      <w:pPr>
        <w:tabs>
          <w:tab w:val="right" w:leader="dot" w:pos="8222"/>
        </w:tabs>
        <w:spacing w:after="160" w:line="276" w:lineRule="auto"/>
        <w:jc w:val="both"/>
        <w:rPr>
          <w:rFonts w:ascii="Century Gothic" w:hAnsi="Century Gothic" w:cs="Segoe UI"/>
          <w:lang w:val="fr-GA"/>
          <w:rPrChange w:id="789" w:author="Microsoft Office User" w:date="2025-06-20T07:52:00Z">
            <w:rPr>
              <w:rFonts w:ascii="Century Gothic" w:hAnsi="Century Gothic" w:cs="Segoe UI"/>
            </w:rPr>
          </w:rPrChange>
        </w:rPr>
      </w:pPr>
    </w:p>
    <w:p w14:paraId="08566953"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s="Arial"/>
          <w:b/>
          <w:color w:val="002060"/>
        </w:rPr>
      </w:pPr>
    </w:p>
    <w:p w14:paraId="76134541" w14:textId="1B0B66D7" w:rsidR="00213BCE" w:rsidRPr="009B42C1" w:rsidRDefault="00250970"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213BCE" w:rsidRPr="009B42C1">
        <w:rPr>
          <w:rFonts w:ascii="Century Gothic" w:hAnsi="Century Gothic" w:cs="Arial"/>
          <w:b/>
          <w:color w:val="002060"/>
        </w:rPr>
        <w:t>Ouverture</w:t>
      </w:r>
    </w:p>
    <w:p w14:paraId="5C54BFFA"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olor w:val="E97132" w:themeColor="accent2"/>
          <w:sz w:val="32"/>
          <w:szCs w:val="32"/>
        </w:rPr>
      </w:pPr>
      <w:r w:rsidRPr="009B42C1">
        <w:rPr>
          <w:rFonts w:ascii="Century Gothic" w:hAnsi="Century Gothic" w:cs="Arial"/>
        </w:rPr>
        <w:t>Le système développé doit être ouvert sur les différentes plates-formes matérielles et logicielles (système d’exploitation, SGBDR), les produits standards du marché et les standards bureautiques.</w:t>
      </w:r>
    </w:p>
    <w:p w14:paraId="3A55D348" w14:textId="77777777" w:rsidR="00213BCE" w:rsidRPr="009B42C1" w:rsidRDefault="00213BCE" w:rsidP="009B42C1">
      <w:pPr>
        <w:pStyle w:val="Corpsdetexte"/>
        <w:autoSpaceDE w:val="0"/>
        <w:autoSpaceDN w:val="0"/>
        <w:adjustRightInd w:val="0"/>
        <w:spacing w:line="276" w:lineRule="auto"/>
        <w:jc w:val="both"/>
        <w:rPr>
          <w:rFonts w:ascii="Century Gothic" w:hAnsi="Century Gothic" w:cs="Arial"/>
          <w:b/>
          <w:color w:val="002060"/>
        </w:rPr>
      </w:pPr>
    </w:p>
    <w:p w14:paraId="0997357F" w14:textId="4DC83B01" w:rsidR="00213BCE" w:rsidRPr="009B42C1" w:rsidRDefault="00250970"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213BCE" w:rsidRPr="009B42C1">
        <w:rPr>
          <w:rFonts w:ascii="Century Gothic" w:hAnsi="Century Gothic" w:cs="Arial"/>
          <w:b/>
          <w:color w:val="002060"/>
        </w:rPr>
        <w:t>Considérations d’ergonomie</w:t>
      </w:r>
    </w:p>
    <w:p w14:paraId="529979B6" w14:textId="3841C4F9" w:rsidR="00CF12DC" w:rsidRDefault="00213BCE" w:rsidP="009B42C1">
      <w:pPr>
        <w:pStyle w:val="Corpsdetexte"/>
        <w:autoSpaceDE w:val="0"/>
        <w:autoSpaceDN w:val="0"/>
        <w:adjustRightInd w:val="0"/>
        <w:spacing w:line="276" w:lineRule="auto"/>
        <w:jc w:val="both"/>
        <w:rPr>
          <w:ins w:id="790" w:author="Microsoft Office User" w:date="2025-06-20T07:55:00Z"/>
          <w:rFonts w:ascii="Century Gothic" w:hAnsi="Century Gothic"/>
        </w:rPr>
      </w:pPr>
      <w:r w:rsidRPr="009B42C1">
        <w:rPr>
          <w:rFonts w:ascii="Century Gothic" w:hAnsi="Century Gothic" w:cs="Helvetica Neue"/>
          <w:color w:val="000000"/>
          <w:kern w:val="1"/>
        </w:rPr>
        <w:t>La solution devra être Responsive Design autrement dit adaptative en fonction des différents appareils (smartphone, tablette, ordinateur portable, ordinateur de bureau, tv) utilisés pour sa consultation</w:t>
      </w:r>
      <w:r w:rsidRPr="009B42C1">
        <w:rPr>
          <w:rFonts w:ascii="Century Gothic" w:hAnsi="Century Gothic"/>
        </w:rPr>
        <w:t>, proposer une charte graphique unifiée et permettre dans la mesure du possible de naviguer sans souris.</w:t>
      </w:r>
    </w:p>
    <w:p w14:paraId="40266B4C" w14:textId="77777777" w:rsidR="00400639" w:rsidRDefault="00400639" w:rsidP="009B42C1">
      <w:pPr>
        <w:pStyle w:val="Corpsdetexte"/>
        <w:autoSpaceDE w:val="0"/>
        <w:autoSpaceDN w:val="0"/>
        <w:adjustRightInd w:val="0"/>
        <w:spacing w:line="276" w:lineRule="auto"/>
        <w:jc w:val="both"/>
        <w:rPr>
          <w:ins w:id="791" w:author="Microsoft Office User" w:date="2025-06-20T07:55:00Z"/>
          <w:rFonts w:ascii="Century Gothic" w:hAnsi="Century Gothic"/>
        </w:rPr>
      </w:pPr>
    </w:p>
    <w:p w14:paraId="5BDECC21" w14:textId="6A4125FB" w:rsidR="00400639" w:rsidRDefault="00400639" w:rsidP="009B42C1">
      <w:pPr>
        <w:pStyle w:val="Corpsdetexte"/>
        <w:autoSpaceDE w:val="0"/>
        <w:autoSpaceDN w:val="0"/>
        <w:adjustRightInd w:val="0"/>
        <w:spacing w:line="276" w:lineRule="auto"/>
        <w:jc w:val="both"/>
        <w:rPr>
          <w:ins w:id="792" w:author="Microsoft Office User" w:date="2025-06-20T07:55:00Z"/>
          <w:rFonts w:ascii="Century Gothic" w:hAnsi="Century Gothic"/>
        </w:rPr>
      </w:pPr>
      <w:ins w:id="793" w:author="Microsoft Office User" w:date="2025-06-20T07:55:00Z">
        <w:r>
          <w:rPr>
            <w:rFonts w:ascii="Century Gothic" w:hAnsi="Century Gothic"/>
          </w:rPr>
          <w:t xml:space="preserve">Ma proposition </w:t>
        </w:r>
      </w:ins>
    </w:p>
    <w:p w14:paraId="24E0BE5A" w14:textId="77777777" w:rsidR="00400639" w:rsidRDefault="00400639" w:rsidP="009B42C1">
      <w:pPr>
        <w:pStyle w:val="Corpsdetexte"/>
        <w:autoSpaceDE w:val="0"/>
        <w:autoSpaceDN w:val="0"/>
        <w:adjustRightInd w:val="0"/>
        <w:spacing w:line="276" w:lineRule="auto"/>
        <w:jc w:val="both"/>
        <w:rPr>
          <w:ins w:id="794" w:author="Microsoft Office User" w:date="2025-06-20T07:55:00Z"/>
          <w:rFonts w:ascii="Century Gothic" w:hAnsi="Century Gothic"/>
        </w:rPr>
      </w:pPr>
    </w:p>
    <w:p w14:paraId="51E0B434" w14:textId="0186442B" w:rsidR="00400639" w:rsidRPr="00400639" w:rsidRDefault="00400639" w:rsidP="009B42C1">
      <w:pPr>
        <w:pStyle w:val="Corpsdetexte"/>
        <w:autoSpaceDE w:val="0"/>
        <w:autoSpaceDN w:val="0"/>
        <w:adjustRightInd w:val="0"/>
        <w:spacing w:line="276" w:lineRule="auto"/>
        <w:jc w:val="both"/>
        <w:rPr>
          <w:rFonts w:ascii="Century Gothic" w:hAnsi="Century Gothic" w:cs="Helvetica Neue"/>
          <w:color w:val="000000"/>
          <w:kern w:val="1"/>
          <w:rPrChange w:id="795" w:author="Microsoft Office User" w:date="2025-06-20T07:55:00Z">
            <w:rPr>
              <w:rFonts w:ascii="Century Gothic" w:hAnsi="Century Gothic"/>
            </w:rPr>
          </w:rPrChange>
        </w:rPr>
      </w:pPr>
      <w:ins w:id="796" w:author="Microsoft Office User" w:date="2025-06-20T07:55:00Z">
        <w:r w:rsidRPr="00400639">
          <w:rPr>
            <w:rFonts w:ascii="Century Gothic" w:hAnsi="Century Gothic" w:cs="Helvetica Neue"/>
            <w:color w:val="000000"/>
            <w:kern w:val="1"/>
            <w:rPrChange w:id="797" w:author="Microsoft Office User" w:date="2025-06-20T07:55:00Z">
              <w:rPr/>
            </w:rPrChange>
          </w:rPr>
          <w:t xml:space="preserve">La solution devra être </w:t>
        </w:r>
        <w:r w:rsidRPr="00400639">
          <w:rPr>
            <w:rFonts w:ascii="Century Gothic" w:hAnsi="Century Gothic" w:cs="Helvetica Neue"/>
            <w:color w:val="000000"/>
            <w:kern w:val="1"/>
            <w:rPrChange w:id="798" w:author="Microsoft Office User" w:date="2025-06-20T07:55:00Z">
              <w:rPr>
                <w:rStyle w:val="lev"/>
                <w:rFonts w:eastAsiaTheme="majorEastAsia"/>
              </w:rPr>
            </w:rPrChange>
          </w:rPr>
          <w:t>Responsive Design</w:t>
        </w:r>
        <w:r w:rsidRPr="00400639">
          <w:rPr>
            <w:rFonts w:ascii="Century Gothic" w:hAnsi="Century Gothic" w:cs="Helvetica Neue"/>
            <w:color w:val="000000"/>
            <w:kern w:val="1"/>
            <w:rPrChange w:id="799" w:author="Microsoft Office User" w:date="2025-06-20T07:55:00Z">
              <w:rPr/>
            </w:rPrChange>
          </w:rPr>
          <w:t xml:space="preserve">, autrement dit adaptative en fonction des différents appareils (smartphone, tablette, ordinateur portable, ordinateur de bureau, télévision) utilisés pour sa consultation, proposer une charte graphique unifiée, permettre, dans la mesure du possible, de naviguer sans souris, et inclure une </w:t>
        </w:r>
        <w:r w:rsidRPr="00400639">
          <w:rPr>
            <w:rFonts w:ascii="Century Gothic" w:hAnsi="Century Gothic" w:cs="Helvetica Neue"/>
            <w:color w:val="000000"/>
            <w:kern w:val="1"/>
            <w:rPrChange w:id="800" w:author="Microsoft Office User" w:date="2025-06-20T07:55:00Z">
              <w:rPr>
                <w:rStyle w:val="lev"/>
                <w:rFonts w:eastAsiaTheme="majorEastAsia"/>
              </w:rPr>
            </w:rPrChange>
          </w:rPr>
          <w:t>application mobile téléchargeable</w:t>
        </w:r>
        <w:r w:rsidRPr="00400639">
          <w:rPr>
            <w:rFonts w:ascii="Century Gothic" w:hAnsi="Century Gothic" w:cs="Helvetica Neue"/>
            <w:color w:val="000000"/>
            <w:kern w:val="1"/>
            <w:rPrChange w:id="801" w:author="Microsoft Office User" w:date="2025-06-20T07:55:00Z">
              <w:rPr/>
            </w:rPrChange>
          </w:rPr>
          <w:t xml:space="preserve"> </w:t>
        </w:r>
      </w:ins>
      <w:ins w:id="802" w:author="Microsoft Office User" w:date="2025-06-20T07:57:00Z">
        <w:r>
          <w:rPr>
            <w:rFonts w:ascii="Century Gothic" w:hAnsi="Century Gothic" w:cs="Helvetica Neue"/>
            <w:color w:val="000000"/>
            <w:kern w:val="1"/>
          </w:rPr>
          <w:t>.</w:t>
        </w:r>
      </w:ins>
    </w:p>
    <w:p w14:paraId="5F5E93B7" w14:textId="77777777" w:rsidR="00CF12DC" w:rsidRPr="009B42C1" w:rsidRDefault="00CF12DC" w:rsidP="009B42C1">
      <w:pPr>
        <w:pStyle w:val="Corpsdetexte"/>
        <w:autoSpaceDE w:val="0"/>
        <w:autoSpaceDN w:val="0"/>
        <w:adjustRightInd w:val="0"/>
        <w:spacing w:line="276" w:lineRule="auto"/>
        <w:jc w:val="both"/>
        <w:rPr>
          <w:rFonts w:ascii="Century Gothic" w:hAnsi="Century Gothic"/>
        </w:rPr>
      </w:pPr>
    </w:p>
    <w:p w14:paraId="13534508" w14:textId="77777777" w:rsidR="004649C1" w:rsidRPr="009B42C1" w:rsidRDefault="004649C1"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Charte Graphique</w:t>
      </w:r>
    </w:p>
    <w:p w14:paraId="7C8C0936" w14:textId="77777777" w:rsidR="004649C1" w:rsidRPr="009B42C1" w:rsidRDefault="004649C1" w:rsidP="009B42C1">
      <w:pPr>
        <w:autoSpaceDE w:val="0"/>
        <w:autoSpaceDN w:val="0"/>
        <w:adjustRightInd w:val="0"/>
        <w:spacing w:before="100" w:beforeAutospacing="1" w:after="100" w:afterAutospacing="1" w:line="276" w:lineRule="auto"/>
        <w:jc w:val="both"/>
        <w:rPr>
          <w:rFonts w:ascii="Century Gothic" w:hAnsi="Century Gothic" w:cs="Helvetica Neue"/>
          <w:b/>
          <w:bCs/>
          <w:color w:val="000000"/>
          <w:kern w:val="1"/>
        </w:rPr>
      </w:pPr>
      <w:r w:rsidRPr="009B42C1">
        <w:rPr>
          <w:rFonts w:ascii="Century Gothic" w:hAnsi="Century Gothic" w:cs="Helvetica Neue"/>
          <w:b/>
          <w:bCs/>
          <w:color w:val="000000"/>
          <w:kern w:val="1"/>
        </w:rPr>
        <w:t>Couleurs :</w:t>
      </w:r>
    </w:p>
    <w:p w14:paraId="234A5D7F" w14:textId="77777777" w:rsidR="004649C1" w:rsidRPr="009B42C1" w:rsidRDefault="004649C1"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Couleur principale : Vert pour évoquer la sécurité.</w:t>
      </w:r>
    </w:p>
    <w:p w14:paraId="76F194CB" w14:textId="77777777" w:rsidR="004649C1" w:rsidRPr="009B42C1" w:rsidRDefault="004649C1"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Couleur secondaire : Blanc pour la clarté et la simplicité.</w:t>
      </w:r>
    </w:p>
    <w:p w14:paraId="2CE630C6" w14:textId="77777777" w:rsidR="004649C1" w:rsidRDefault="004649C1" w:rsidP="009B42C1">
      <w:pPr>
        <w:numPr>
          <w:ilvl w:val="0"/>
          <w:numId w:val="43"/>
        </w:numPr>
        <w:tabs>
          <w:tab w:val="left" w:pos="220"/>
          <w:tab w:val="left" w:pos="720"/>
        </w:tabs>
        <w:autoSpaceDE w:val="0"/>
        <w:autoSpaceDN w:val="0"/>
        <w:adjustRightInd w:val="0"/>
        <w:spacing w:line="276" w:lineRule="auto"/>
        <w:ind w:hanging="720"/>
        <w:jc w:val="both"/>
        <w:rPr>
          <w:ins w:id="803" w:author="Microsoft Office User" w:date="2025-06-20T08:02:00Z"/>
          <w:rFonts w:ascii="Century Gothic" w:hAnsi="Century Gothic" w:cs="Helvetica Neue"/>
          <w:color w:val="000000"/>
          <w:kern w:val="1"/>
        </w:rPr>
      </w:pPr>
      <w:r w:rsidRPr="009B42C1">
        <w:rPr>
          <w:rFonts w:ascii="Century Gothic" w:hAnsi="Century Gothic" w:cs="Helvetica Neue"/>
          <w:color w:val="000000"/>
          <w:kern w:val="1"/>
        </w:rPr>
        <w:t>Couleurs d'accentuation : Gris ou beige pastel pour apporter une touche de sobriété et de modernité.</w:t>
      </w:r>
    </w:p>
    <w:p w14:paraId="2BD07A9E" w14:textId="7BC39B53" w:rsidR="009A7CCA" w:rsidRPr="009B42C1" w:rsidRDefault="009A7CCA" w:rsidP="009B42C1">
      <w:pPr>
        <w:numPr>
          <w:ilvl w:val="0"/>
          <w:numId w:val="43"/>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ins w:id="804" w:author="Microsoft Office User" w:date="2025-06-20T08:02:00Z">
        <w:r>
          <w:rPr>
            <w:rFonts w:ascii="Century Gothic" w:hAnsi="Century Gothic" w:cs="Helvetica Neue"/>
            <w:b/>
            <w:bCs/>
            <w:color w:val="000000"/>
            <w:kern w:val="1"/>
          </w:rPr>
          <w:t xml:space="preserve">Couleur </w:t>
        </w:r>
        <w:r w:rsidRPr="009A7CCA">
          <w:rPr>
            <w:rFonts w:ascii="Century Gothic" w:hAnsi="Century Gothic" w:cs="Helvetica Neue"/>
            <w:color w:val="000000"/>
            <w:kern w:val="1"/>
            <w:rPrChange w:id="805" w:author="Microsoft Office User" w:date="2025-06-20T08:02:00Z">
              <w:rPr>
                <w:rStyle w:val="lev"/>
                <w:rFonts w:eastAsiaTheme="majorEastAsia"/>
              </w:rPr>
            </w:rPrChange>
          </w:rPr>
          <w:t>Bleu</w:t>
        </w:r>
        <w:r w:rsidRPr="009A7CCA">
          <w:rPr>
            <w:rFonts w:ascii="Century Gothic" w:hAnsi="Century Gothic" w:cs="Helvetica Neue"/>
            <w:color w:val="000000"/>
            <w:kern w:val="1"/>
            <w:rPrChange w:id="806" w:author="Microsoft Office User" w:date="2025-06-20T08:02:00Z">
              <w:rPr/>
            </w:rPrChange>
          </w:rPr>
          <w:t xml:space="preserve"> : utilisé en complément, notamment pour rappeler l’identité institutionnelle du gouvernement gabonais</w:t>
        </w:r>
      </w:ins>
    </w:p>
    <w:p w14:paraId="15E9EDAE" w14:textId="77777777" w:rsidR="004649C1" w:rsidRPr="009B42C1" w:rsidRDefault="004649C1"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4A4FE635" w14:textId="77777777" w:rsidR="004649C1" w:rsidRPr="009B42C1" w:rsidRDefault="004649C1"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Ces couleurs peuvent être utilisées pour les boutons d'action, les éléments interactifs ou les offres spéciales.</w:t>
      </w:r>
    </w:p>
    <w:p w14:paraId="763F495B" w14:textId="77777777" w:rsidR="004649C1" w:rsidRPr="009B42C1" w:rsidRDefault="004649C1" w:rsidP="009B42C1">
      <w:pPr>
        <w:tabs>
          <w:tab w:val="left" w:pos="220"/>
          <w:tab w:val="left" w:pos="720"/>
        </w:tabs>
        <w:autoSpaceDE w:val="0"/>
        <w:autoSpaceDN w:val="0"/>
        <w:adjustRightInd w:val="0"/>
        <w:spacing w:line="276" w:lineRule="auto"/>
        <w:ind w:left="720"/>
        <w:jc w:val="both"/>
        <w:rPr>
          <w:rFonts w:ascii="Century Gothic" w:hAnsi="Century Gothic" w:cs="Helvetica Neue"/>
          <w:color w:val="000000"/>
          <w:kern w:val="1"/>
        </w:rPr>
      </w:pPr>
    </w:p>
    <w:p w14:paraId="74EE1A8C" w14:textId="77777777" w:rsidR="004649C1" w:rsidRPr="009B42C1" w:rsidRDefault="004649C1" w:rsidP="009B42C1">
      <w:pPr>
        <w:autoSpaceDE w:val="0"/>
        <w:autoSpaceDN w:val="0"/>
        <w:adjustRightInd w:val="0"/>
        <w:spacing w:after="400" w:line="276" w:lineRule="auto"/>
        <w:jc w:val="both"/>
        <w:rPr>
          <w:rFonts w:ascii="Century Gothic" w:hAnsi="Century Gothic" w:cstheme="majorHAnsi"/>
          <w:color w:val="0C0C0C"/>
        </w:rPr>
      </w:pPr>
      <w:r w:rsidRPr="009B42C1">
        <w:rPr>
          <w:rFonts w:ascii="Century Gothic" w:hAnsi="Century Gothic" w:cstheme="majorHAnsi"/>
          <w:b/>
          <w:bCs/>
          <w:color w:val="0C0C0C"/>
        </w:rPr>
        <w:t>Typographie :</w:t>
      </w:r>
    </w:p>
    <w:p w14:paraId="6D7D5BAD" w14:textId="77777777" w:rsidR="004649C1" w:rsidRPr="009B42C1" w:rsidRDefault="004649C1" w:rsidP="009B42C1">
      <w:pPr>
        <w:numPr>
          <w:ilvl w:val="0"/>
          <w:numId w:val="42"/>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 xml:space="preserve">Police principale : Une police sans </w:t>
      </w:r>
      <w:proofErr w:type="spellStart"/>
      <w:r w:rsidRPr="009B42C1">
        <w:rPr>
          <w:rFonts w:ascii="Century Gothic" w:hAnsi="Century Gothic" w:cs="Helvetica Neue"/>
          <w:color w:val="000000"/>
          <w:kern w:val="1"/>
        </w:rPr>
        <w:t>serif</w:t>
      </w:r>
      <w:proofErr w:type="spellEnd"/>
      <w:r w:rsidRPr="009B42C1">
        <w:rPr>
          <w:rFonts w:ascii="Century Gothic" w:hAnsi="Century Gothic" w:cs="Helvetica Neue"/>
          <w:color w:val="000000"/>
          <w:kern w:val="1"/>
        </w:rPr>
        <w:t xml:space="preserve"> propre et moderne, comme </w:t>
      </w:r>
      <w:proofErr w:type="spellStart"/>
      <w:r w:rsidRPr="009B42C1">
        <w:rPr>
          <w:rFonts w:ascii="Century Gothic" w:hAnsi="Century Gothic" w:cs="Helvetica Neue"/>
          <w:color w:val="000000"/>
          <w:kern w:val="1"/>
        </w:rPr>
        <w:t>Roboto</w:t>
      </w:r>
      <w:proofErr w:type="spellEnd"/>
      <w:r w:rsidRPr="009B42C1">
        <w:rPr>
          <w:rFonts w:ascii="Century Gothic" w:hAnsi="Century Gothic" w:cs="Helvetica Neue"/>
          <w:color w:val="000000"/>
          <w:kern w:val="1"/>
        </w:rPr>
        <w:t>, Open Sans ou Montserrat. Cette police doit être facile à lire à l'écran et sur les appareils mobiles.</w:t>
      </w:r>
    </w:p>
    <w:p w14:paraId="7D32EE8F" w14:textId="77777777" w:rsidR="004649C1" w:rsidRPr="009B42C1" w:rsidRDefault="004649C1" w:rsidP="009B42C1">
      <w:pPr>
        <w:numPr>
          <w:ilvl w:val="0"/>
          <w:numId w:val="42"/>
        </w:numPr>
        <w:tabs>
          <w:tab w:val="left" w:pos="220"/>
          <w:tab w:val="left" w:pos="720"/>
        </w:tabs>
        <w:autoSpaceDE w:val="0"/>
        <w:autoSpaceDN w:val="0"/>
        <w:adjustRightInd w:val="0"/>
        <w:spacing w:line="276" w:lineRule="auto"/>
        <w:ind w:hanging="720"/>
        <w:jc w:val="both"/>
        <w:rPr>
          <w:rFonts w:ascii="Century Gothic" w:hAnsi="Century Gothic" w:cs="Helvetica Neue"/>
          <w:color w:val="000000"/>
          <w:kern w:val="1"/>
        </w:rPr>
      </w:pPr>
      <w:r w:rsidRPr="009B42C1">
        <w:rPr>
          <w:rFonts w:ascii="Century Gothic" w:hAnsi="Century Gothic" w:cs="Helvetica Neue"/>
          <w:color w:val="000000"/>
          <w:kern w:val="1"/>
        </w:rPr>
        <w:t>Police de titre : Une police plus épaisse ou plus audacieuse pour les titres et les en-têtes, afin de créer un contraste visuel et de mettre en valeur les éléments importants.</w:t>
      </w:r>
    </w:p>
    <w:p w14:paraId="52491DC6" w14:textId="77777777" w:rsidR="00CE443B" w:rsidRPr="009B42C1" w:rsidRDefault="00CE443B" w:rsidP="009B42C1">
      <w:pPr>
        <w:pStyle w:val="Corpsdetexte"/>
        <w:autoSpaceDE w:val="0"/>
        <w:autoSpaceDN w:val="0"/>
        <w:adjustRightInd w:val="0"/>
        <w:spacing w:line="276" w:lineRule="auto"/>
        <w:jc w:val="both"/>
        <w:rPr>
          <w:rFonts w:ascii="Century Gothic" w:hAnsi="Century Gothic"/>
        </w:rPr>
      </w:pPr>
    </w:p>
    <w:p w14:paraId="3FE34C75" w14:textId="6D0B085D" w:rsidR="00790423" w:rsidRPr="009A7CCA" w:rsidRDefault="009A7CCA">
      <w:pPr>
        <w:pStyle w:val="Corpsdetexte"/>
        <w:autoSpaceDE w:val="0"/>
        <w:autoSpaceDN w:val="0"/>
        <w:adjustRightInd w:val="0"/>
        <w:spacing w:line="276" w:lineRule="auto"/>
        <w:rPr>
          <w:rFonts w:ascii="Century Gothic" w:hAnsi="Century Gothic" w:cs="Helvetica Neue"/>
          <w:color w:val="000000"/>
          <w:kern w:val="1"/>
          <w:rPrChange w:id="807" w:author="Microsoft Office User" w:date="2025-06-20T08:03:00Z">
            <w:rPr>
              <w:rFonts w:ascii="Century Gothic" w:hAnsi="Century Gothic"/>
            </w:rPr>
          </w:rPrChange>
        </w:rPr>
        <w:pPrChange w:id="808" w:author="Microsoft Office User" w:date="2025-06-20T08:03:00Z">
          <w:pPr>
            <w:pStyle w:val="Corpsdetexte"/>
            <w:autoSpaceDE w:val="0"/>
            <w:autoSpaceDN w:val="0"/>
            <w:adjustRightInd w:val="0"/>
            <w:spacing w:line="276" w:lineRule="auto"/>
            <w:jc w:val="both"/>
          </w:pPr>
        </w:pPrChange>
      </w:pPr>
      <w:ins w:id="809" w:author="Microsoft Office User" w:date="2025-06-20T08:03:00Z">
        <w:r w:rsidRPr="009A7CCA">
          <w:rPr>
            <w:rFonts w:ascii="Century Gothic" w:hAnsi="Century Gothic" w:cs="Helvetica Neue"/>
            <w:color w:val="000000"/>
            <w:kern w:val="1"/>
            <w:rPrChange w:id="810" w:author="Microsoft Office User" w:date="2025-06-20T08:03:00Z">
              <w:rPr>
                <w:rStyle w:val="lev"/>
                <w:rFonts w:eastAsiaTheme="majorEastAsia"/>
              </w:rPr>
            </w:rPrChange>
          </w:rPr>
          <w:t>Logos</w:t>
        </w:r>
        <w:r w:rsidRPr="009A7CCA">
          <w:rPr>
            <w:rFonts w:ascii="Century Gothic" w:hAnsi="Century Gothic" w:cs="Helvetica Neue"/>
            <w:color w:val="000000"/>
            <w:kern w:val="1"/>
            <w:rPrChange w:id="811" w:author="Microsoft Office User" w:date="2025-06-20T08:03:00Z">
              <w:rPr/>
            </w:rPrChange>
          </w:rPr>
          <w:t xml:space="preserve"> :</w:t>
        </w:r>
        <w:r w:rsidRPr="009A7CCA">
          <w:rPr>
            <w:rFonts w:ascii="Century Gothic" w:hAnsi="Century Gothic" w:cs="Helvetica Neue"/>
            <w:color w:val="000000"/>
            <w:kern w:val="1"/>
            <w:rPrChange w:id="812" w:author="Microsoft Office User" w:date="2025-06-20T08:03:00Z">
              <w:rPr/>
            </w:rPrChange>
          </w:rPr>
          <w:br/>
          <w:t>L’interface affichera :</w:t>
        </w:r>
        <w:r w:rsidRPr="009A7CCA">
          <w:rPr>
            <w:rFonts w:ascii="Century Gothic" w:hAnsi="Century Gothic" w:cs="Helvetica Neue"/>
            <w:color w:val="000000"/>
            <w:kern w:val="1"/>
            <w:rPrChange w:id="813" w:author="Microsoft Office User" w:date="2025-06-20T08:03:00Z">
              <w:rPr/>
            </w:rPrChange>
          </w:rPr>
          <w:br/>
          <w:t xml:space="preserve">• Le </w:t>
        </w:r>
        <w:r w:rsidRPr="009A7CCA">
          <w:rPr>
            <w:rFonts w:ascii="Century Gothic" w:hAnsi="Century Gothic" w:cs="Helvetica Neue"/>
            <w:color w:val="000000"/>
            <w:kern w:val="1"/>
            <w:rPrChange w:id="814" w:author="Microsoft Office User" w:date="2025-06-20T08:03:00Z">
              <w:rPr>
                <w:rStyle w:val="lev"/>
                <w:rFonts w:eastAsiaTheme="majorEastAsia"/>
              </w:rPr>
            </w:rPrChange>
          </w:rPr>
          <w:t>logo de la maternité allaitante</w:t>
        </w:r>
        <w:r w:rsidRPr="009A7CCA">
          <w:rPr>
            <w:rFonts w:ascii="Century Gothic" w:hAnsi="Century Gothic" w:cs="Helvetica Neue"/>
            <w:color w:val="000000"/>
            <w:kern w:val="1"/>
            <w:rPrChange w:id="815" w:author="Microsoft Office User" w:date="2025-06-20T08:03:00Z">
              <w:rPr/>
            </w:rPrChange>
          </w:rPr>
          <w:br/>
          <w:t xml:space="preserve">• Le </w:t>
        </w:r>
        <w:r w:rsidRPr="009A7CCA">
          <w:rPr>
            <w:rFonts w:ascii="Century Gothic" w:hAnsi="Century Gothic" w:cs="Helvetica Neue"/>
            <w:color w:val="000000"/>
            <w:kern w:val="1"/>
            <w:rPrChange w:id="816" w:author="Microsoft Office User" w:date="2025-06-20T08:03:00Z">
              <w:rPr>
                <w:rStyle w:val="lev"/>
                <w:rFonts w:eastAsiaTheme="majorEastAsia"/>
              </w:rPr>
            </w:rPrChange>
          </w:rPr>
          <w:t>logo de l’application</w:t>
        </w:r>
        <w:r w:rsidRPr="009A7CCA">
          <w:rPr>
            <w:rFonts w:ascii="Century Gothic" w:hAnsi="Century Gothic" w:cs="Helvetica Neue"/>
            <w:color w:val="000000"/>
            <w:kern w:val="1"/>
            <w:rPrChange w:id="817" w:author="Microsoft Office User" w:date="2025-06-20T08:03:00Z">
              <w:rPr/>
            </w:rPrChange>
          </w:rPr>
          <w:t xml:space="preserve"> et son </w:t>
        </w:r>
        <w:r w:rsidRPr="009A7CCA">
          <w:rPr>
            <w:rFonts w:ascii="Century Gothic" w:hAnsi="Century Gothic" w:cs="Helvetica Neue"/>
            <w:color w:val="000000"/>
            <w:kern w:val="1"/>
            <w:rPrChange w:id="818" w:author="Microsoft Office User" w:date="2025-06-20T08:03:00Z">
              <w:rPr>
                <w:rStyle w:val="lev"/>
                <w:rFonts w:eastAsiaTheme="majorEastAsia"/>
              </w:rPr>
            </w:rPrChange>
          </w:rPr>
          <w:t>nom officiel</w:t>
        </w:r>
        <w:r w:rsidRPr="009A7CCA">
          <w:rPr>
            <w:rFonts w:ascii="Century Gothic" w:hAnsi="Century Gothic" w:cs="Helvetica Neue"/>
            <w:color w:val="000000"/>
            <w:kern w:val="1"/>
            <w:rPrChange w:id="819" w:author="Microsoft Office User" w:date="2025-06-20T08:03:00Z">
              <w:rPr/>
            </w:rPrChange>
          </w:rPr>
          <w:t>, visibles dès l’accueil</w:t>
        </w:r>
      </w:ins>
    </w:p>
    <w:p w14:paraId="2FE0A04A" w14:textId="77777777" w:rsidR="008D7317" w:rsidRDefault="008D7317" w:rsidP="009B42C1">
      <w:pPr>
        <w:pStyle w:val="Corpsdetexte"/>
        <w:autoSpaceDE w:val="0"/>
        <w:autoSpaceDN w:val="0"/>
        <w:adjustRightInd w:val="0"/>
        <w:spacing w:line="276" w:lineRule="auto"/>
        <w:jc w:val="both"/>
        <w:rPr>
          <w:rFonts w:ascii="Century Gothic" w:hAnsi="Century Gothic"/>
        </w:rPr>
      </w:pPr>
    </w:p>
    <w:p w14:paraId="4BF01249" w14:textId="77777777" w:rsidR="008D7317" w:rsidRPr="009B42C1" w:rsidRDefault="008D7317" w:rsidP="009B42C1">
      <w:pPr>
        <w:pStyle w:val="Corpsdetexte"/>
        <w:autoSpaceDE w:val="0"/>
        <w:autoSpaceDN w:val="0"/>
        <w:adjustRightInd w:val="0"/>
        <w:spacing w:line="276" w:lineRule="auto"/>
        <w:jc w:val="both"/>
        <w:rPr>
          <w:rFonts w:ascii="Century Gothic" w:hAnsi="Century Gothic"/>
        </w:rPr>
      </w:pPr>
    </w:p>
    <w:p w14:paraId="01BE3228" w14:textId="77777777" w:rsidR="00CE443B" w:rsidRPr="009B42C1" w:rsidRDefault="00CE443B" w:rsidP="009B42C1">
      <w:pPr>
        <w:spacing w:line="276" w:lineRule="auto"/>
        <w:jc w:val="both"/>
        <w:rPr>
          <w:rFonts w:ascii="Century Gothic" w:hAnsi="Century Gothic"/>
        </w:rPr>
      </w:pPr>
    </w:p>
    <w:p w14:paraId="69BA139F" w14:textId="13AED8E3" w:rsidR="00CE443B" w:rsidRPr="009B42C1" w:rsidRDefault="00641B87" w:rsidP="009B42C1">
      <w:pPr>
        <w:pStyle w:val="Corpsdetexte"/>
        <w:numPr>
          <w:ilvl w:val="1"/>
          <w:numId w:val="48"/>
        </w:numPr>
        <w:autoSpaceDE w:val="0"/>
        <w:autoSpaceDN w:val="0"/>
        <w:adjustRightInd w:val="0"/>
        <w:spacing w:line="276" w:lineRule="auto"/>
        <w:jc w:val="both"/>
        <w:rPr>
          <w:rFonts w:ascii="Century Gothic" w:hAnsi="Century Gothic" w:cs="Arial"/>
          <w:b/>
          <w:color w:val="002060"/>
        </w:rPr>
      </w:pPr>
      <w:r w:rsidRPr="009B42C1">
        <w:rPr>
          <w:rFonts w:ascii="Century Gothic" w:hAnsi="Century Gothic" w:cs="Arial"/>
          <w:b/>
          <w:color w:val="002060"/>
        </w:rPr>
        <w:t xml:space="preserve"> </w:t>
      </w:r>
      <w:r w:rsidR="00CE443B" w:rsidRPr="009B42C1">
        <w:rPr>
          <w:rFonts w:ascii="Century Gothic" w:hAnsi="Century Gothic" w:cs="Arial"/>
          <w:b/>
          <w:color w:val="002060"/>
        </w:rPr>
        <w:t xml:space="preserve">Etapes et planning du projet </w:t>
      </w:r>
    </w:p>
    <w:p w14:paraId="228F97E6" w14:textId="77777777"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Le projet de </w:t>
      </w:r>
      <w:proofErr w:type="spellStart"/>
      <w:r w:rsidRPr="009B42C1">
        <w:rPr>
          <w:rFonts w:ascii="Century Gothic" w:hAnsi="Century Gothic" w:cs="Helvetica Neue"/>
          <w:color w:val="000000"/>
          <w:kern w:val="1"/>
        </w:rPr>
        <w:t>réalisation</w:t>
      </w:r>
      <w:proofErr w:type="spellEnd"/>
      <w:r w:rsidRPr="009B42C1">
        <w:rPr>
          <w:rFonts w:ascii="Century Gothic" w:hAnsi="Century Gothic" w:cs="Helvetica Neue"/>
          <w:color w:val="000000"/>
          <w:kern w:val="1"/>
        </w:rPr>
        <w:t xml:space="preserve"> comprendra les </w:t>
      </w:r>
      <w:proofErr w:type="spellStart"/>
      <w:r w:rsidRPr="009B42C1">
        <w:rPr>
          <w:rFonts w:ascii="Century Gothic" w:hAnsi="Century Gothic" w:cs="Helvetica Neue"/>
          <w:color w:val="000000"/>
          <w:kern w:val="1"/>
        </w:rPr>
        <w:t>étapes</w:t>
      </w:r>
      <w:proofErr w:type="spellEnd"/>
      <w:r w:rsidRPr="009B42C1">
        <w:rPr>
          <w:rFonts w:ascii="Century Gothic" w:hAnsi="Century Gothic" w:cs="Helvetica Neue"/>
          <w:color w:val="000000"/>
          <w:kern w:val="1"/>
        </w:rPr>
        <w:t xml:space="preserve"> suivantes : </w:t>
      </w:r>
    </w:p>
    <w:p w14:paraId="51EB39DE"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79C323EC" w14:textId="7DF1F01C"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T0 (1 </w:t>
      </w:r>
      <w:r w:rsidR="003E0FE8">
        <w:rPr>
          <w:rFonts w:ascii="Century Gothic" w:hAnsi="Century Gothic" w:cs="Helvetica Neue"/>
          <w:color w:val="000000"/>
          <w:kern w:val="1"/>
        </w:rPr>
        <w:t>semaine</w:t>
      </w:r>
      <w:r w:rsidRPr="009B42C1">
        <w:rPr>
          <w:rFonts w:ascii="Century Gothic" w:hAnsi="Century Gothic" w:cs="Helvetica Neue"/>
          <w:color w:val="000000"/>
          <w:kern w:val="1"/>
        </w:rPr>
        <w:t xml:space="preserve">) : Mise en place de l’équipe projet </w:t>
      </w:r>
    </w:p>
    <w:p w14:paraId="4E461EFA" w14:textId="174F225F" w:rsidR="00CE443B"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Analyse de l'existant </w:t>
      </w:r>
    </w:p>
    <w:p w14:paraId="731F3B9A" w14:textId="684377F2" w:rsidR="00CE443B"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proofErr w:type="spellStart"/>
      <w:r w:rsidRPr="009B42C1">
        <w:rPr>
          <w:rFonts w:ascii="Century Gothic" w:hAnsi="Century Gothic" w:cs="Helvetica Neue"/>
          <w:color w:val="000000"/>
          <w:kern w:val="1"/>
        </w:rPr>
        <w:t>Démarches</w:t>
      </w:r>
      <w:proofErr w:type="spellEnd"/>
      <w:r w:rsidRPr="009B42C1">
        <w:rPr>
          <w:rFonts w:ascii="Century Gothic" w:hAnsi="Century Gothic" w:cs="Helvetica Neue"/>
          <w:color w:val="000000"/>
          <w:kern w:val="1"/>
        </w:rPr>
        <w:t xml:space="preserve"> administratives, techniques et juridiques éventuelles </w:t>
      </w:r>
    </w:p>
    <w:p w14:paraId="152A9BE9" w14:textId="17701A8A" w:rsidR="009C1808" w:rsidRPr="009B42C1" w:rsidRDefault="00CE443B" w:rsidP="009B42C1">
      <w:pPr>
        <w:pStyle w:val="Paragraphedeliste"/>
        <w:numPr>
          <w:ilvl w:val="0"/>
          <w:numId w:val="51"/>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Organisation de l'information </w:t>
      </w:r>
    </w:p>
    <w:p w14:paraId="57861826"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4B750248" w14:textId="2EE817D9"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T1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xml:space="preserve">̀ T0 + </w:t>
      </w:r>
      <w:r w:rsidR="003E0FE8">
        <w:rPr>
          <w:rFonts w:ascii="Century Gothic" w:hAnsi="Century Gothic" w:cs="Helvetica Neue"/>
          <w:color w:val="000000"/>
          <w:kern w:val="1"/>
        </w:rPr>
        <w:t>5 Jour</w:t>
      </w:r>
      <w:r w:rsidR="00C4321F">
        <w:rPr>
          <w:rFonts w:ascii="Century Gothic" w:hAnsi="Century Gothic" w:cs="Helvetica Neue"/>
          <w:color w:val="000000"/>
          <w:kern w:val="1"/>
        </w:rPr>
        <w:t>s</w:t>
      </w:r>
      <w:r w:rsidRPr="009B42C1">
        <w:rPr>
          <w:rFonts w:ascii="Century Gothic" w:hAnsi="Century Gothic" w:cs="Helvetica Neue"/>
          <w:color w:val="000000"/>
          <w:kern w:val="1"/>
        </w:rPr>
        <w:t xml:space="preserve"> au plus tard : présentation finale de la charte graphique et de la</w:t>
      </w:r>
      <w:r w:rsidR="009C1808" w:rsidRPr="009B42C1">
        <w:rPr>
          <w:rFonts w:ascii="Century Gothic" w:hAnsi="Century Gothic" w:cs="Helvetica Neue"/>
          <w:color w:val="000000"/>
          <w:kern w:val="1"/>
        </w:rPr>
        <w:t xml:space="preserve"> </w:t>
      </w:r>
      <w:r w:rsidRPr="009B42C1">
        <w:rPr>
          <w:rFonts w:ascii="Century Gothic" w:hAnsi="Century Gothic" w:cs="Helvetica Neue"/>
          <w:color w:val="000000"/>
          <w:kern w:val="1"/>
        </w:rPr>
        <w:t xml:space="preserve">structure générale du </w:t>
      </w:r>
      <w:r w:rsidR="009C1808" w:rsidRPr="009B42C1">
        <w:rPr>
          <w:rFonts w:ascii="Century Gothic" w:hAnsi="Century Gothic" w:cs="Helvetica Neue"/>
          <w:color w:val="000000"/>
          <w:kern w:val="1"/>
        </w:rPr>
        <w:t>portail</w:t>
      </w:r>
      <w:r w:rsidRPr="009B42C1">
        <w:rPr>
          <w:rFonts w:ascii="Century Gothic" w:hAnsi="Century Gothic" w:cs="Helvetica Neue"/>
          <w:color w:val="000000"/>
          <w:kern w:val="1"/>
        </w:rPr>
        <w:t xml:space="preserve">. </w:t>
      </w:r>
    </w:p>
    <w:p w14:paraId="62E57406" w14:textId="46B01A3D" w:rsidR="00CE443B"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Charte graphique </w:t>
      </w:r>
    </w:p>
    <w:p w14:paraId="17A0EB4A" w14:textId="232973C5" w:rsidR="00CE443B"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Réalisation et validation d'une maquette d'après le cahier des charges </w:t>
      </w:r>
    </w:p>
    <w:p w14:paraId="1F81483D" w14:textId="77777777" w:rsidR="001820D5" w:rsidRPr="009B42C1" w:rsidRDefault="00CE443B" w:rsidP="009B42C1">
      <w:pPr>
        <w:pStyle w:val="Paragraphedeliste"/>
        <w:numPr>
          <w:ilvl w:val="0"/>
          <w:numId w:val="52"/>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Conception du site. </w:t>
      </w:r>
    </w:p>
    <w:p w14:paraId="5048B0D7"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2CE86532" w14:textId="3D0B9D39" w:rsidR="00CE443B"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T2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T</w:t>
      </w:r>
      <w:r w:rsidR="00C4321F">
        <w:rPr>
          <w:rFonts w:ascii="Century Gothic" w:hAnsi="Century Gothic" w:cs="Helvetica Neue"/>
          <w:color w:val="000000"/>
          <w:kern w:val="1"/>
        </w:rPr>
        <w:t>1</w:t>
      </w:r>
      <w:r w:rsidRPr="009B42C1">
        <w:rPr>
          <w:rFonts w:ascii="Century Gothic" w:hAnsi="Century Gothic" w:cs="Helvetica Neue"/>
          <w:color w:val="000000"/>
          <w:kern w:val="1"/>
        </w:rPr>
        <w:t xml:space="preserve"> + </w:t>
      </w:r>
      <w:r w:rsidR="00C4321F">
        <w:rPr>
          <w:rFonts w:ascii="Century Gothic" w:hAnsi="Century Gothic" w:cs="Helvetica Neue"/>
          <w:color w:val="000000"/>
          <w:kern w:val="1"/>
        </w:rPr>
        <w:t>3</w:t>
      </w:r>
      <w:r w:rsidR="00E11594">
        <w:rPr>
          <w:rFonts w:ascii="Century Gothic" w:hAnsi="Century Gothic" w:cs="Helvetica Neue"/>
          <w:color w:val="000000"/>
          <w:kern w:val="1"/>
        </w:rPr>
        <w:t>5</w:t>
      </w:r>
      <w:r w:rsidR="00C4321F">
        <w:rPr>
          <w:rFonts w:ascii="Century Gothic" w:hAnsi="Century Gothic" w:cs="Helvetica Neue"/>
          <w:color w:val="000000"/>
          <w:kern w:val="1"/>
        </w:rPr>
        <w:t xml:space="preserve"> Jour</w:t>
      </w:r>
      <w:r w:rsidRPr="009B42C1">
        <w:rPr>
          <w:rFonts w:ascii="Century Gothic" w:hAnsi="Century Gothic" w:cs="Helvetica Neue"/>
          <w:color w:val="000000"/>
          <w:kern w:val="1"/>
        </w:rPr>
        <w:t xml:space="preserve"> au plus tard : livraison de la version finale du site. </w:t>
      </w:r>
    </w:p>
    <w:p w14:paraId="6A7EFB5D" w14:textId="465E45B9"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Publication sur un serveur Web (mise en production) </w:t>
      </w:r>
    </w:p>
    <w:p w14:paraId="247E1493" w14:textId="38D38D90"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Test auprès d'utilisateurs, ajustements et validation </w:t>
      </w:r>
    </w:p>
    <w:p w14:paraId="13E81390" w14:textId="2E522CC7" w:rsidR="00CE443B"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Référencement et promotion </w:t>
      </w:r>
    </w:p>
    <w:p w14:paraId="36E5E297" w14:textId="77777777" w:rsidR="004D20B6" w:rsidRPr="009B42C1" w:rsidRDefault="00CE443B" w:rsidP="009B42C1">
      <w:pPr>
        <w:pStyle w:val="Paragraphedeliste"/>
        <w:numPr>
          <w:ilvl w:val="0"/>
          <w:numId w:val="53"/>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Livraison des équipements (matériel, logiciel, autres) </w:t>
      </w:r>
    </w:p>
    <w:p w14:paraId="2CF8FF85" w14:textId="77777777" w:rsidR="006E0CF9" w:rsidRPr="009B42C1" w:rsidRDefault="006E0CF9"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p>
    <w:p w14:paraId="350450F2" w14:textId="684EB7A5" w:rsidR="004D20B6" w:rsidRPr="009B42C1" w:rsidRDefault="00CE443B" w:rsidP="009B42C1">
      <w:p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t xml:space="preserve">T3 : </w:t>
      </w:r>
      <w:proofErr w:type="spellStart"/>
      <w:r w:rsidRPr="009B42C1">
        <w:rPr>
          <w:rFonts w:ascii="Century Gothic" w:hAnsi="Century Gothic" w:cs="Helvetica Neue"/>
          <w:color w:val="000000"/>
          <w:kern w:val="1"/>
        </w:rPr>
        <w:t>a</w:t>
      </w:r>
      <w:proofErr w:type="spellEnd"/>
      <w:r w:rsidRPr="009B42C1">
        <w:rPr>
          <w:rFonts w:ascii="Century Gothic" w:hAnsi="Century Gothic" w:cs="Helvetica Neue"/>
          <w:color w:val="000000"/>
          <w:kern w:val="1"/>
        </w:rPr>
        <w:t>̀ T</w:t>
      </w:r>
      <w:r w:rsidR="00C4321F">
        <w:rPr>
          <w:rFonts w:ascii="Century Gothic" w:hAnsi="Century Gothic" w:cs="Helvetica Neue"/>
          <w:color w:val="000000"/>
          <w:kern w:val="1"/>
        </w:rPr>
        <w:t>2</w:t>
      </w:r>
      <w:r w:rsidRPr="009B42C1">
        <w:rPr>
          <w:rFonts w:ascii="Century Gothic" w:hAnsi="Century Gothic" w:cs="Helvetica Neue"/>
          <w:color w:val="000000"/>
          <w:kern w:val="1"/>
        </w:rPr>
        <w:t xml:space="preserve"> + </w:t>
      </w:r>
      <w:r w:rsidR="00C4321F">
        <w:rPr>
          <w:rFonts w:ascii="Century Gothic" w:hAnsi="Century Gothic" w:cs="Helvetica Neue"/>
          <w:color w:val="000000"/>
          <w:kern w:val="1"/>
        </w:rPr>
        <w:t>5</w:t>
      </w:r>
      <w:r w:rsidRPr="009B42C1">
        <w:rPr>
          <w:rFonts w:ascii="Century Gothic" w:hAnsi="Century Gothic" w:cs="Helvetica Neue"/>
          <w:color w:val="000000"/>
          <w:kern w:val="1"/>
        </w:rPr>
        <w:t xml:space="preserve"> </w:t>
      </w:r>
      <w:r w:rsidR="00C4321F">
        <w:rPr>
          <w:rFonts w:ascii="Century Gothic" w:hAnsi="Century Gothic" w:cs="Helvetica Neue"/>
          <w:color w:val="000000"/>
          <w:kern w:val="1"/>
        </w:rPr>
        <w:t>Jour</w:t>
      </w:r>
      <w:r w:rsidRPr="009B42C1">
        <w:rPr>
          <w:rFonts w:ascii="Century Gothic" w:hAnsi="Century Gothic" w:cs="Helvetica Neue"/>
          <w:color w:val="000000"/>
          <w:kern w:val="1"/>
        </w:rPr>
        <w:t xml:space="preserve"> au plus tard : fin des formations.</w:t>
      </w:r>
    </w:p>
    <w:p w14:paraId="30F0F25C" w14:textId="722BB93D" w:rsidR="00CE443B" w:rsidRPr="009B42C1" w:rsidRDefault="00CE443B" w:rsidP="009B42C1">
      <w:pPr>
        <w:pStyle w:val="Paragraphedeliste"/>
        <w:numPr>
          <w:ilvl w:val="0"/>
          <w:numId w:val="54"/>
        </w:numPr>
        <w:tabs>
          <w:tab w:val="left" w:pos="220"/>
          <w:tab w:val="left" w:pos="720"/>
        </w:tabs>
        <w:autoSpaceDE w:val="0"/>
        <w:autoSpaceDN w:val="0"/>
        <w:adjustRightInd w:val="0"/>
        <w:spacing w:line="276" w:lineRule="auto"/>
        <w:jc w:val="both"/>
        <w:rPr>
          <w:rFonts w:ascii="Century Gothic" w:hAnsi="Century Gothic" w:cs="Helvetica Neue"/>
          <w:color w:val="000000"/>
          <w:kern w:val="1"/>
        </w:rPr>
      </w:pPr>
      <w:r w:rsidRPr="009B42C1">
        <w:rPr>
          <w:rFonts w:ascii="Century Gothic" w:hAnsi="Century Gothic" w:cs="Helvetica Neue"/>
          <w:color w:val="000000"/>
          <w:kern w:val="1"/>
        </w:rPr>
        <w:lastRenderedPageBreak/>
        <w:t xml:space="preserve">Formations </w:t>
      </w:r>
    </w:p>
    <w:p w14:paraId="4EEA85BF" w14:textId="74D7B71B" w:rsidR="00CE443B" w:rsidRDefault="00CE443B" w:rsidP="009B42C1">
      <w:pPr>
        <w:tabs>
          <w:tab w:val="left" w:pos="6840"/>
        </w:tabs>
        <w:spacing w:line="276" w:lineRule="auto"/>
        <w:jc w:val="both"/>
        <w:rPr>
          <w:ins w:id="820" w:author="Microsoft Office User" w:date="2025-06-20T08:03:00Z"/>
          <w:rFonts w:ascii="Century Gothic" w:hAnsi="Century Gothic"/>
        </w:rPr>
      </w:pPr>
    </w:p>
    <w:p w14:paraId="001ACCC8" w14:textId="6A5E4E18" w:rsidR="009A7CCA" w:rsidDel="009A7CCA" w:rsidRDefault="009A7CCA" w:rsidP="009B42C1">
      <w:pPr>
        <w:tabs>
          <w:tab w:val="left" w:pos="6840"/>
        </w:tabs>
        <w:spacing w:line="276" w:lineRule="auto"/>
        <w:jc w:val="both"/>
        <w:rPr>
          <w:del w:id="821" w:author="Microsoft Office User" w:date="2025-06-20T08:08:00Z"/>
          <w:rFonts w:ascii="Century Gothic" w:hAnsi="Century Gothic"/>
        </w:rPr>
      </w:pPr>
    </w:p>
    <w:p w14:paraId="2DA802E4" w14:textId="27B545F1" w:rsidR="009A7CCA" w:rsidRDefault="009A7CCA" w:rsidP="009A7CCA">
      <w:pPr>
        <w:pStyle w:val="Paragraphedeliste"/>
        <w:numPr>
          <w:ilvl w:val="0"/>
          <w:numId w:val="54"/>
        </w:numPr>
        <w:tabs>
          <w:tab w:val="left" w:pos="6840"/>
        </w:tabs>
        <w:spacing w:line="276" w:lineRule="auto"/>
        <w:jc w:val="both"/>
        <w:rPr>
          <w:ins w:id="822" w:author="Microsoft Office User" w:date="2025-06-20T08:08:00Z"/>
          <w:rFonts w:ascii="Century Gothic" w:hAnsi="Century Gothic"/>
        </w:rPr>
      </w:pPr>
      <w:ins w:id="823" w:author="Microsoft Office User" w:date="2025-06-20T08:08:00Z">
        <w:r>
          <w:rPr>
            <w:rFonts w:ascii="Century Gothic" w:hAnsi="Century Gothic"/>
          </w:rPr>
          <w:t xml:space="preserve">Remarques </w:t>
        </w:r>
      </w:ins>
    </w:p>
    <w:p w14:paraId="4E40387A" w14:textId="77777777" w:rsidR="009A7CCA" w:rsidRDefault="009A7CCA" w:rsidP="009A7CCA">
      <w:pPr>
        <w:pStyle w:val="Titre3"/>
        <w:rPr>
          <w:ins w:id="824" w:author="Microsoft Office User" w:date="2025-06-20T08:08:00Z"/>
          <w:lang w:val="fr-GA"/>
        </w:rPr>
      </w:pPr>
      <w:proofErr w:type="spellStart"/>
      <w:ins w:id="825" w:author="Microsoft Office User" w:date="2025-06-20T08:08:00Z">
        <w:r>
          <w:rPr>
            <w:rStyle w:val="lev"/>
            <w:b w:val="0"/>
            <w:bCs w:val="0"/>
          </w:rPr>
          <w:t>Pré-requis</w:t>
        </w:r>
        <w:proofErr w:type="spellEnd"/>
        <w:r>
          <w:rPr>
            <w:rStyle w:val="lev"/>
            <w:b w:val="0"/>
            <w:bCs w:val="0"/>
          </w:rPr>
          <w:t xml:space="preserve"> contractuels et techniques</w:t>
        </w:r>
      </w:ins>
    </w:p>
    <w:p w14:paraId="10C38002" w14:textId="77777777" w:rsidR="009A7CCA" w:rsidRDefault="009A7CCA" w:rsidP="009A7CCA">
      <w:pPr>
        <w:pStyle w:val="NormalWeb"/>
        <w:rPr>
          <w:ins w:id="826" w:author="Microsoft Office User" w:date="2025-06-20T08:08:00Z"/>
        </w:rPr>
      </w:pPr>
      <w:ins w:id="827" w:author="Microsoft Office User" w:date="2025-06-20T08:08:00Z">
        <w:r>
          <w:rPr>
            <w:rStyle w:val="lev"/>
            <w:rFonts w:eastAsiaTheme="majorEastAsia"/>
          </w:rPr>
          <w:t>Contrat</w:t>
        </w:r>
      </w:ins>
    </w:p>
    <w:p w14:paraId="37127E7B" w14:textId="0E244960" w:rsidR="009A7CCA" w:rsidRDefault="009A7CCA" w:rsidP="009A7CCA">
      <w:pPr>
        <w:pStyle w:val="NormalWeb"/>
        <w:numPr>
          <w:ilvl w:val="0"/>
          <w:numId w:val="64"/>
        </w:numPr>
        <w:rPr>
          <w:ins w:id="828" w:author="Microsoft Office User" w:date="2025-06-20T08:08:00Z"/>
        </w:rPr>
      </w:pPr>
      <w:ins w:id="829" w:author="Microsoft Office User" w:date="2025-06-20T08:08:00Z">
        <w:r>
          <w:t xml:space="preserve">Prévoir un </w:t>
        </w:r>
        <w:r>
          <w:rPr>
            <w:rStyle w:val="lev"/>
            <w:rFonts w:eastAsiaTheme="majorEastAsia"/>
          </w:rPr>
          <w:t>transfert de compétences</w:t>
        </w:r>
        <w:r>
          <w:t xml:space="preserve"> à l’issue du projet pour assurer la prise en main, la maintenance et l’autonomie du Ministère</w:t>
        </w:r>
      </w:ins>
      <w:ins w:id="830" w:author="Microsoft Office User" w:date="2025-06-20T08:09:00Z">
        <w:r>
          <w:rPr>
            <w:lang w:val="fr-FR"/>
          </w:rPr>
          <w:t xml:space="preserve"> et un accompagnement sur 2 ans du fournisseur</w:t>
        </w:r>
      </w:ins>
    </w:p>
    <w:p w14:paraId="5B8AFF89" w14:textId="5C67DD29" w:rsidR="009A7CCA" w:rsidRPr="009A7CCA" w:rsidRDefault="009A7CCA" w:rsidP="009A7CCA">
      <w:pPr>
        <w:pStyle w:val="NormalWeb"/>
        <w:rPr>
          <w:ins w:id="831" w:author="Microsoft Office User" w:date="2025-06-20T08:08:00Z"/>
          <w:lang w:val="fr-FR"/>
          <w:rPrChange w:id="832" w:author="Microsoft Office User" w:date="2025-06-20T08:11:00Z">
            <w:rPr>
              <w:ins w:id="833" w:author="Microsoft Office User" w:date="2025-06-20T08:08:00Z"/>
            </w:rPr>
          </w:rPrChange>
        </w:rPr>
      </w:pPr>
      <w:ins w:id="834" w:author="Microsoft Office User" w:date="2025-06-20T08:08:00Z">
        <w:r>
          <w:rPr>
            <w:rStyle w:val="lev"/>
            <w:rFonts w:eastAsiaTheme="majorEastAsia"/>
          </w:rPr>
          <w:t>Hébergement</w:t>
        </w:r>
      </w:ins>
      <w:ins w:id="835" w:author="Microsoft Office User" w:date="2025-06-20T08:11:00Z">
        <w:r>
          <w:rPr>
            <w:rStyle w:val="lev"/>
            <w:rFonts w:eastAsiaTheme="majorEastAsia"/>
            <w:lang w:val="fr-FR"/>
          </w:rPr>
          <w:t xml:space="preserve"> et autres </w:t>
        </w:r>
      </w:ins>
    </w:p>
    <w:p w14:paraId="7E7A1637" w14:textId="77777777" w:rsidR="009A7CCA" w:rsidRDefault="009A7CCA" w:rsidP="009A7CCA">
      <w:pPr>
        <w:pStyle w:val="NormalWeb"/>
        <w:numPr>
          <w:ilvl w:val="0"/>
          <w:numId w:val="65"/>
        </w:numPr>
        <w:rPr>
          <w:ins w:id="836" w:author="Microsoft Office User" w:date="2025-06-20T08:08:00Z"/>
        </w:rPr>
      </w:pPr>
      <w:ins w:id="837" w:author="Microsoft Office User" w:date="2025-06-20T08:08:00Z">
        <w:r>
          <w:t xml:space="preserve">L’hébergement de la plateforme devra être envisagé au </w:t>
        </w:r>
        <w:r>
          <w:rPr>
            <w:rStyle w:val="lev"/>
            <w:rFonts w:eastAsiaTheme="majorEastAsia"/>
          </w:rPr>
          <w:t>datacenter de la DGDI</w:t>
        </w:r>
        <w:r>
          <w:t xml:space="preserve"> ou de l’</w:t>
        </w:r>
        <w:r>
          <w:rPr>
            <w:rStyle w:val="lev"/>
            <w:rFonts w:eastAsiaTheme="majorEastAsia"/>
          </w:rPr>
          <w:t>ANINF</w:t>
        </w:r>
        <w:r>
          <w:t>.</w:t>
        </w:r>
      </w:ins>
    </w:p>
    <w:p w14:paraId="2CB327F4" w14:textId="077A77FB" w:rsidR="009A7CCA" w:rsidRDefault="009A7CCA" w:rsidP="009A7CCA">
      <w:pPr>
        <w:pStyle w:val="NormalWeb"/>
        <w:numPr>
          <w:ilvl w:val="0"/>
          <w:numId w:val="65"/>
        </w:numPr>
        <w:rPr>
          <w:ins w:id="838" w:author="Microsoft Office User" w:date="2025-06-20T08:08:00Z"/>
        </w:rPr>
      </w:pPr>
      <w:ins w:id="839" w:author="Microsoft Office User" w:date="2025-06-20T08:08:00Z">
        <w:r>
          <w:t xml:space="preserve">Le </w:t>
        </w:r>
        <w:r>
          <w:rPr>
            <w:rStyle w:val="lev"/>
            <w:rFonts w:eastAsiaTheme="majorEastAsia"/>
          </w:rPr>
          <w:t>Ministère de l’Intérieur, de la Sécurité et de la Décentralisation</w:t>
        </w:r>
        <w:r>
          <w:t xml:space="preserve"> devra réunir les </w:t>
        </w:r>
        <w:r>
          <w:rPr>
            <w:rStyle w:val="lev"/>
            <w:rFonts w:eastAsiaTheme="majorEastAsia"/>
          </w:rPr>
          <w:t>prérequis techniques</w:t>
        </w:r>
        <w:r>
          <w:t xml:space="preserve"> suivants :</w:t>
        </w:r>
        <w:r>
          <w:br/>
          <w:t>• Connexion internet sécurisée et stable</w:t>
        </w:r>
        <w:r>
          <w:br/>
          <w:t xml:space="preserve">• Salle machine conforme aux normes pour l’éventuelle installation d’un </w:t>
        </w:r>
        <w:r>
          <w:rPr>
            <w:rStyle w:val="lev"/>
            <w:rFonts w:eastAsiaTheme="majorEastAsia"/>
          </w:rPr>
          <w:t>serveur local</w:t>
        </w:r>
      </w:ins>
      <w:ins w:id="840" w:author="Microsoft Office User" w:date="2025-06-20T08:09:00Z">
        <w:r>
          <w:rPr>
            <w:rStyle w:val="lev"/>
            <w:rFonts w:eastAsiaTheme="majorEastAsia"/>
            <w:lang w:val="fr-FR"/>
          </w:rPr>
          <w:t xml:space="preserve"> (à </w:t>
        </w:r>
        <w:proofErr w:type="spellStart"/>
        <w:r>
          <w:rPr>
            <w:rStyle w:val="lev"/>
            <w:rFonts w:eastAsiaTheme="majorEastAsia"/>
            <w:lang w:val="fr-FR"/>
          </w:rPr>
          <w:t>definir</w:t>
        </w:r>
        <w:proofErr w:type="spellEnd"/>
        <w:r>
          <w:rPr>
            <w:rStyle w:val="lev"/>
            <w:rFonts w:eastAsiaTheme="majorEastAsia"/>
            <w:lang w:val="fr-FR"/>
          </w:rPr>
          <w:t>)</w:t>
        </w:r>
      </w:ins>
    </w:p>
    <w:p w14:paraId="70108BBD" w14:textId="5538B694" w:rsidR="009A7CCA" w:rsidRDefault="009A7CCA" w:rsidP="009A7CCA">
      <w:pPr>
        <w:pStyle w:val="NormalWeb"/>
        <w:numPr>
          <w:ilvl w:val="0"/>
          <w:numId w:val="65"/>
        </w:numPr>
        <w:rPr>
          <w:ins w:id="841" w:author="Microsoft Office User" w:date="2025-06-20T08:08:00Z"/>
        </w:rPr>
      </w:pPr>
      <w:ins w:id="842" w:author="Microsoft Office User" w:date="2025-06-20T08:08:00Z">
        <w:r>
          <w:t xml:space="preserve">La </w:t>
        </w:r>
        <w:r>
          <w:rPr>
            <w:rStyle w:val="lev"/>
            <w:rFonts w:eastAsiaTheme="majorEastAsia"/>
          </w:rPr>
          <w:t>base de données NIP</w:t>
        </w:r>
        <w:r>
          <w:t xml:space="preserve"> devra être répliquée quotidiennement, de manière automatisée, durant la nuit</w:t>
        </w:r>
      </w:ins>
      <w:ins w:id="843" w:author="Microsoft Office User" w:date="2025-06-20T08:10:00Z">
        <w:r>
          <w:rPr>
            <w:lang w:val="fr-FR"/>
          </w:rPr>
          <w:t xml:space="preserve"> avec l’application,</w:t>
        </w:r>
      </w:ins>
    </w:p>
    <w:p w14:paraId="45CDB22B" w14:textId="77777777" w:rsidR="009A7CCA" w:rsidRDefault="009A7CCA" w:rsidP="009A7CCA">
      <w:pPr>
        <w:pStyle w:val="NormalWeb"/>
        <w:numPr>
          <w:ilvl w:val="0"/>
          <w:numId w:val="65"/>
        </w:numPr>
        <w:rPr>
          <w:ins w:id="844" w:author="Microsoft Office User" w:date="2025-06-20T08:08:00Z"/>
        </w:rPr>
      </w:pPr>
      <w:ins w:id="845" w:author="Microsoft Office User" w:date="2025-06-20T08:08:00Z">
        <w:r>
          <w:t xml:space="preserve">Un </w:t>
        </w:r>
        <w:r>
          <w:rPr>
            <w:rStyle w:val="lev"/>
            <w:rFonts w:eastAsiaTheme="majorEastAsia"/>
          </w:rPr>
          <w:t>audit de sécurité</w:t>
        </w:r>
        <w:r>
          <w:t xml:space="preserve"> de la plateforme sera réalisé par l’</w:t>
        </w:r>
        <w:r>
          <w:rPr>
            <w:rStyle w:val="lev"/>
            <w:rFonts w:eastAsiaTheme="majorEastAsia"/>
          </w:rPr>
          <w:t>ANINF</w:t>
        </w:r>
        <w:r>
          <w:t>.</w:t>
        </w:r>
      </w:ins>
    </w:p>
    <w:p w14:paraId="7F38F3A9" w14:textId="77777777" w:rsidR="009A7CCA" w:rsidRDefault="009A7CCA" w:rsidP="009A7CCA">
      <w:pPr>
        <w:pStyle w:val="NormalWeb"/>
        <w:numPr>
          <w:ilvl w:val="0"/>
          <w:numId w:val="65"/>
        </w:numPr>
        <w:rPr>
          <w:ins w:id="846" w:author="Microsoft Office User" w:date="2025-06-20T08:10:00Z"/>
        </w:rPr>
      </w:pPr>
      <w:ins w:id="847" w:author="Microsoft Office User" w:date="2025-06-20T08:08:00Z">
        <w:r>
          <w:t xml:space="preserve">Il est également requis de </w:t>
        </w:r>
        <w:r>
          <w:rPr>
            <w:rStyle w:val="lev"/>
            <w:rFonts w:eastAsiaTheme="majorEastAsia"/>
          </w:rPr>
          <w:t>se rapprocher de la DGDI</w:t>
        </w:r>
        <w:r>
          <w:t xml:space="preserve"> pour les aspects liés à l’hébergement et de l’</w:t>
        </w:r>
        <w:r>
          <w:rPr>
            <w:rStyle w:val="lev"/>
            <w:rFonts w:eastAsiaTheme="majorEastAsia"/>
          </w:rPr>
          <w:t>ANINF</w:t>
        </w:r>
        <w:r>
          <w:t xml:space="preserve"> pour les </w:t>
        </w:r>
        <w:r>
          <w:rPr>
            <w:rStyle w:val="lev"/>
            <w:rFonts w:eastAsiaTheme="majorEastAsia"/>
          </w:rPr>
          <w:t>tests de sécurité et de robustesse</w:t>
        </w:r>
        <w:r>
          <w:t xml:space="preserve"> de la solution.</w:t>
        </w:r>
      </w:ins>
    </w:p>
    <w:p w14:paraId="1766E7B8" w14:textId="06BFA36B" w:rsidR="009A7CCA" w:rsidRDefault="009A7CCA" w:rsidP="009A7CCA">
      <w:pPr>
        <w:pStyle w:val="NormalWeb"/>
        <w:numPr>
          <w:ilvl w:val="0"/>
          <w:numId w:val="65"/>
        </w:numPr>
        <w:rPr>
          <w:ins w:id="848" w:author="Microsoft Office User" w:date="2025-06-20T08:08:00Z"/>
        </w:rPr>
      </w:pPr>
      <w:ins w:id="849" w:author="Microsoft Office User" w:date="2025-06-20T08:10:00Z">
        <w:r>
          <w:rPr>
            <w:lang w:val="fr-FR"/>
          </w:rPr>
          <w:t xml:space="preserve">Conformité avec </w:t>
        </w:r>
      </w:ins>
      <w:ins w:id="850" w:author="Microsoft Office User" w:date="2025-06-20T08:11:00Z">
        <w:r>
          <w:t>Autorité pour la Protection des Données Personnelles et de la Vie Privée (APDPVP)</w:t>
        </w:r>
      </w:ins>
    </w:p>
    <w:p w14:paraId="6C409CB0" w14:textId="77777777" w:rsidR="009A7CCA" w:rsidRPr="009A7CCA" w:rsidRDefault="009A7CCA" w:rsidP="009A7CCA">
      <w:pPr>
        <w:tabs>
          <w:tab w:val="left" w:pos="6840"/>
        </w:tabs>
        <w:spacing w:line="276" w:lineRule="auto"/>
        <w:jc w:val="both"/>
        <w:rPr>
          <w:ins w:id="851" w:author="Microsoft Office User" w:date="2025-06-20T08:08:00Z"/>
          <w:rFonts w:ascii="Century Gothic" w:hAnsi="Century Gothic"/>
          <w:lang w:val="fr-GA"/>
          <w:rPrChange w:id="852" w:author="Microsoft Office User" w:date="2025-06-20T08:09:00Z">
            <w:rPr>
              <w:ins w:id="853" w:author="Microsoft Office User" w:date="2025-06-20T08:08:00Z"/>
            </w:rPr>
          </w:rPrChange>
        </w:rPr>
      </w:pPr>
    </w:p>
    <w:p w14:paraId="7AF4AC89" w14:textId="5018E6BA" w:rsidR="0044695B" w:rsidRPr="009B42C1" w:rsidRDefault="0044695B" w:rsidP="009B42C1">
      <w:pPr>
        <w:tabs>
          <w:tab w:val="left" w:pos="6840"/>
        </w:tabs>
        <w:spacing w:line="276" w:lineRule="auto"/>
        <w:jc w:val="both"/>
        <w:rPr>
          <w:rFonts w:ascii="Century Gothic" w:hAnsi="Century Gothic"/>
        </w:rPr>
      </w:pPr>
    </w:p>
    <w:sectPr w:rsidR="0044695B" w:rsidRPr="009B42C1">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69DB4" w14:textId="77777777" w:rsidR="00132D4D" w:rsidRDefault="00132D4D" w:rsidP="00D35985">
      <w:r>
        <w:separator/>
      </w:r>
    </w:p>
  </w:endnote>
  <w:endnote w:type="continuationSeparator" w:id="0">
    <w:p w14:paraId="552B2533" w14:textId="77777777" w:rsidR="00132D4D" w:rsidRDefault="00132D4D" w:rsidP="00D35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toGothic Std">
    <w:altName w:val="Calibri"/>
    <w:panose1 w:val="020B0604020202020204"/>
    <w:charset w:val="00"/>
    <w:family w:val="swiss"/>
    <w:notTrueType/>
    <w:pitch w:val="variable"/>
    <w:sig w:usb0="800000AF" w:usb1="500024FB" w:usb2="00000000" w:usb3="00000000" w:csb0="00000001"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D68E" w14:textId="1191A565" w:rsidR="00D35985" w:rsidRPr="00694AEE" w:rsidRDefault="009A7CCA">
    <w:pPr>
      <w:pStyle w:val="Pieddepage"/>
      <w:rPr>
        <w:rFonts w:ascii="Century Gothic" w:hAnsi="Century Gothic"/>
        <w:color w:val="002060"/>
      </w:rPr>
    </w:pPr>
    <w:r w:rsidRPr="00694AEE">
      <w:rPr>
        <w:rFonts w:ascii="Century Gothic" w:hAnsi="Century Gothic"/>
        <w:color w:val="002060"/>
      </w:rPr>
      <w:t xml:space="preserve">MINISTÈRE DE L’INTÉRIEUR </w:t>
    </w:r>
    <w:ins w:id="854" w:author="Microsoft Office User" w:date="2025-06-20T08:11:00Z">
      <w:r>
        <w:rPr>
          <w:rFonts w:ascii="Century Gothic" w:hAnsi="Century Gothic"/>
          <w:color w:val="002060"/>
        </w:rPr>
        <w:t xml:space="preserve">, </w:t>
      </w:r>
    </w:ins>
    <w:del w:id="855" w:author="Microsoft Office User" w:date="2025-06-20T08:11:00Z">
      <w:r w:rsidR="00694AEE" w:rsidRPr="00694AEE" w:rsidDel="009A7CCA">
        <w:rPr>
          <w:rFonts w:ascii="Century Gothic" w:hAnsi="Century Gothic"/>
          <w:color w:val="002060"/>
        </w:rPr>
        <w:delText xml:space="preserve">ET </w:delText>
      </w:r>
    </w:del>
    <w:r w:rsidRPr="00694AEE">
      <w:rPr>
        <w:rFonts w:ascii="Century Gothic" w:hAnsi="Century Gothic"/>
        <w:color w:val="002060"/>
      </w:rPr>
      <w:t>DE LA SECURIT</w:t>
    </w:r>
    <w:r>
      <w:rPr>
        <w:rFonts w:ascii="Century Gothic" w:hAnsi="Century Gothic"/>
        <w:color w:val="002060"/>
      </w:rPr>
      <w:t>É</w:t>
    </w:r>
    <w:ins w:id="856" w:author="Microsoft Office User" w:date="2025-06-20T08:11:00Z">
      <w:r>
        <w:rPr>
          <w:rFonts w:ascii="Century Gothic" w:hAnsi="Century Gothic"/>
          <w:color w:val="002060"/>
        </w:rPr>
        <w:t xml:space="preserve"> ET DE LA DECENTRALISATION</w:t>
      </w:r>
    </w:ins>
    <w:r w:rsidRPr="00694AEE">
      <w:rPr>
        <w:rFonts w:ascii="Century Gothic" w:hAnsi="Century Gothic"/>
        <w:color w:val="002060"/>
      </w:rPr>
      <w:t xml:space="preserve"> © 202</w:t>
    </w:r>
    <w:r>
      <w:rPr>
        <w:rFonts w:ascii="Century Gothic" w:hAnsi="Century Gothic"/>
        <w:color w:val="002060"/>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32D44" w14:textId="77777777" w:rsidR="00132D4D" w:rsidRDefault="00132D4D" w:rsidP="00D35985">
      <w:r>
        <w:separator/>
      </w:r>
    </w:p>
  </w:footnote>
  <w:footnote w:type="continuationSeparator" w:id="0">
    <w:p w14:paraId="7F4D20BB" w14:textId="77777777" w:rsidR="00132D4D" w:rsidRDefault="00132D4D" w:rsidP="00D359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0AE0492"/>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03260F"/>
    <w:multiLevelType w:val="hybridMultilevel"/>
    <w:tmpl w:val="6EECACCC"/>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04514E9D"/>
    <w:multiLevelType w:val="multilevel"/>
    <w:tmpl w:val="60D69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763500"/>
    <w:multiLevelType w:val="multilevel"/>
    <w:tmpl w:val="FE90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363A8"/>
    <w:multiLevelType w:val="multilevel"/>
    <w:tmpl w:val="BC6C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051ED"/>
    <w:multiLevelType w:val="multilevel"/>
    <w:tmpl w:val="4B06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C026D"/>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9" w15:restartNumberingAfterBreak="0">
    <w:nsid w:val="0DFD4287"/>
    <w:multiLevelType w:val="multilevel"/>
    <w:tmpl w:val="C892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1415FC"/>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11" w15:restartNumberingAfterBreak="0">
    <w:nsid w:val="10F2341A"/>
    <w:multiLevelType w:val="multilevel"/>
    <w:tmpl w:val="07B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67998"/>
    <w:multiLevelType w:val="hybridMultilevel"/>
    <w:tmpl w:val="CA14E6B2"/>
    <w:lvl w:ilvl="0" w:tplc="160C252E">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3BE149F"/>
    <w:multiLevelType w:val="hybridMultilevel"/>
    <w:tmpl w:val="9328E62C"/>
    <w:lvl w:ilvl="0" w:tplc="9E9434CC">
      <w:start w:val="4"/>
      <w:numFmt w:val="bullet"/>
      <w:lvlText w:val="-"/>
      <w:lvlJc w:val="left"/>
      <w:pPr>
        <w:ind w:left="720" w:hanging="360"/>
      </w:pPr>
      <w:rPr>
        <w:rFonts w:ascii="Century Gothic" w:eastAsia="Garamond" w:hAnsi="Century Gothic" w:cstheme="minorBidi" w:hint="default"/>
      </w:rPr>
    </w:lvl>
    <w:lvl w:ilvl="1" w:tplc="EA0A439A">
      <w:start w:val="1"/>
      <w:numFmt w:val="bullet"/>
      <w:lvlText w:val="o"/>
      <w:lvlJc w:val="left"/>
      <w:pPr>
        <w:ind w:left="1440" w:hanging="360"/>
      </w:pPr>
      <w:rPr>
        <w:rFonts w:ascii="Courier New" w:hAnsi="Courier New" w:cs="Courier New"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28074E"/>
    <w:multiLevelType w:val="hybridMultilevel"/>
    <w:tmpl w:val="92D20756"/>
    <w:lvl w:ilvl="0" w:tplc="AF5E1D2C">
      <w:numFmt w:val="bullet"/>
      <w:lvlText w:val=""/>
      <w:lvlJc w:val="left"/>
      <w:pPr>
        <w:ind w:left="720" w:hanging="360"/>
      </w:pPr>
      <w:rPr>
        <w:rFonts w:ascii="Symbol" w:eastAsiaTheme="minorHAnsi" w:hAnsi="Symbol" w:cs="Segoe UI" w:hint="default"/>
        <w:color w:val="E6489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675356C"/>
    <w:multiLevelType w:val="multilevel"/>
    <w:tmpl w:val="5F0A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621065"/>
    <w:multiLevelType w:val="multilevel"/>
    <w:tmpl w:val="41F01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E5ACB"/>
    <w:multiLevelType w:val="multilevel"/>
    <w:tmpl w:val="A93E5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8F51591"/>
    <w:multiLevelType w:val="multilevel"/>
    <w:tmpl w:val="1340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D93F2B"/>
    <w:multiLevelType w:val="multilevel"/>
    <w:tmpl w:val="1F74E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1A7601"/>
    <w:multiLevelType w:val="hybridMultilevel"/>
    <w:tmpl w:val="96DC0D80"/>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22303318"/>
    <w:multiLevelType w:val="hybridMultilevel"/>
    <w:tmpl w:val="5BA07528"/>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26914F65"/>
    <w:multiLevelType w:val="hybridMultilevel"/>
    <w:tmpl w:val="371ED906"/>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3" w15:restartNumberingAfterBreak="0">
    <w:nsid w:val="279B22D2"/>
    <w:multiLevelType w:val="hybridMultilevel"/>
    <w:tmpl w:val="2646CA8E"/>
    <w:lvl w:ilvl="0" w:tplc="91CEFC8C">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2BE36F76"/>
    <w:multiLevelType w:val="hybridMultilevel"/>
    <w:tmpl w:val="A2C04B54"/>
    <w:lvl w:ilvl="0" w:tplc="9A78553C">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582DF1"/>
    <w:multiLevelType w:val="hybridMultilevel"/>
    <w:tmpl w:val="C400EA9E"/>
    <w:lvl w:ilvl="0" w:tplc="9A78553C">
      <w:numFmt w:val="bullet"/>
      <w:lvlText w:val="-"/>
      <w:lvlJc w:val="left"/>
      <w:pPr>
        <w:ind w:left="720" w:hanging="360"/>
      </w:pPr>
      <w:rPr>
        <w:rFonts w:ascii="Corbel" w:eastAsia="Times New Roman" w:hAnsi="Corbel"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2830D39"/>
    <w:multiLevelType w:val="multilevel"/>
    <w:tmpl w:val="D55A9D90"/>
    <w:lvl w:ilvl="0">
      <w:start w:val="7"/>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096" w:hanging="108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464" w:hanging="1440"/>
      </w:pPr>
      <w:rPr>
        <w:rFonts w:hint="default"/>
      </w:rPr>
    </w:lvl>
    <w:lvl w:ilvl="7">
      <w:start w:val="1"/>
      <w:numFmt w:val="decimal"/>
      <w:lvlText w:val="%1.%2.%3.%4.%5.%6.%7.%8"/>
      <w:lvlJc w:val="left"/>
      <w:pPr>
        <w:ind w:left="8828" w:hanging="1800"/>
      </w:pPr>
      <w:rPr>
        <w:rFonts w:hint="default"/>
      </w:rPr>
    </w:lvl>
    <w:lvl w:ilvl="8">
      <w:start w:val="1"/>
      <w:numFmt w:val="decimal"/>
      <w:lvlText w:val="%1.%2.%3.%4.%5.%6.%7.%8.%9"/>
      <w:lvlJc w:val="left"/>
      <w:pPr>
        <w:ind w:left="9832" w:hanging="1800"/>
      </w:pPr>
      <w:rPr>
        <w:rFonts w:hint="default"/>
      </w:rPr>
    </w:lvl>
  </w:abstractNum>
  <w:abstractNum w:abstractNumId="27" w15:restartNumberingAfterBreak="0">
    <w:nsid w:val="32CA36B7"/>
    <w:multiLevelType w:val="multilevel"/>
    <w:tmpl w:val="9D2E8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FE6821"/>
    <w:multiLevelType w:val="hybridMultilevel"/>
    <w:tmpl w:val="5E185C1C"/>
    <w:lvl w:ilvl="0" w:tplc="9E9434CC">
      <w:start w:val="4"/>
      <w:numFmt w:val="bullet"/>
      <w:lvlText w:val="-"/>
      <w:lvlJc w:val="left"/>
      <w:pPr>
        <w:ind w:left="720" w:hanging="360"/>
      </w:pPr>
      <w:rPr>
        <w:rFonts w:ascii="Century Gothic" w:eastAsia="Garamond" w:hAnsi="Century Gothic" w:cstheme="minorBidi" w:hint="default"/>
      </w:rPr>
    </w:lvl>
    <w:lvl w:ilvl="1" w:tplc="040C0007">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389C0936"/>
    <w:multiLevelType w:val="multilevel"/>
    <w:tmpl w:val="2BF24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C32C08"/>
    <w:multiLevelType w:val="hybridMultilevel"/>
    <w:tmpl w:val="02E8E580"/>
    <w:lvl w:ilvl="0" w:tplc="229C2906">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36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1" w15:restartNumberingAfterBreak="0">
    <w:nsid w:val="45EF212F"/>
    <w:multiLevelType w:val="multilevel"/>
    <w:tmpl w:val="855C7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C94776"/>
    <w:multiLevelType w:val="multilevel"/>
    <w:tmpl w:val="596CF928"/>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472460CE"/>
    <w:multiLevelType w:val="multilevel"/>
    <w:tmpl w:val="FDFE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EE760B"/>
    <w:multiLevelType w:val="hybridMultilevel"/>
    <w:tmpl w:val="2E26D272"/>
    <w:lvl w:ilvl="0" w:tplc="D9B2FBB2">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AA56A64"/>
    <w:multiLevelType w:val="hybridMultilevel"/>
    <w:tmpl w:val="052A5C9C"/>
    <w:lvl w:ilvl="0" w:tplc="46AC8BCE">
      <w:start w:val="21"/>
      <w:numFmt w:val="bullet"/>
      <w:lvlText w:val="-"/>
      <w:lvlJc w:val="left"/>
      <w:pPr>
        <w:ind w:left="1101" w:hanging="360"/>
      </w:pPr>
      <w:rPr>
        <w:rFonts w:ascii="Helvetica Neue" w:eastAsiaTheme="minorHAnsi" w:hAnsi="Helvetica Neue" w:cs="Helvetica Neue" w:hint="default"/>
      </w:rPr>
    </w:lvl>
    <w:lvl w:ilvl="1" w:tplc="04090003">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36" w15:restartNumberingAfterBreak="0">
    <w:nsid w:val="4ABF3DB4"/>
    <w:multiLevelType w:val="hybridMultilevel"/>
    <w:tmpl w:val="A860EEB6"/>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7" w15:restartNumberingAfterBreak="0">
    <w:nsid w:val="4BF10ECD"/>
    <w:multiLevelType w:val="hybridMultilevel"/>
    <w:tmpl w:val="E11CACDC"/>
    <w:lvl w:ilvl="0" w:tplc="9F76F7F8">
      <w:start w:val="3"/>
      <w:numFmt w:val="bullet"/>
      <w:lvlText w:val="-"/>
      <w:lvlJc w:val="left"/>
      <w:pPr>
        <w:ind w:left="720" w:hanging="360"/>
      </w:pPr>
      <w:rPr>
        <w:rFonts w:ascii="Segoe UI" w:eastAsiaTheme="minorHAnsi" w:hAnsi="Segoe UI" w:cs="Segoe U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CF64708"/>
    <w:multiLevelType w:val="multilevel"/>
    <w:tmpl w:val="69D81A1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4DAF74EA"/>
    <w:multiLevelType w:val="hybridMultilevel"/>
    <w:tmpl w:val="EF74B68E"/>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552374DA"/>
    <w:multiLevelType w:val="hybridMultilevel"/>
    <w:tmpl w:val="58E81594"/>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59485E07"/>
    <w:multiLevelType w:val="multilevel"/>
    <w:tmpl w:val="F7FC177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9F441A1"/>
    <w:multiLevelType w:val="multilevel"/>
    <w:tmpl w:val="1602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632DC3"/>
    <w:multiLevelType w:val="hybridMultilevel"/>
    <w:tmpl w:val="D996CDD8"/>
    <w:lvl w:ilvl="0" w:tplc="64CE8752">
      <w:start w:val="4"/>
      <w:numFmt w:val="bullet"/>
      <w:lvlText w:val="-"/>
      <w:lvlJc w:val="left"/>
      <w:pPr>
        <w:ind w:left="720" w:hanging="360"/>
      </w:pPr>
      <w:rPr>
        <w:rFonts w:ascii="Century Gothic" w:eastAsia="Garamond" w:hAnsi="Century Gothic" w:cstheme="minorBidi"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5E436E20"/>
    <w:multiLevelType w:val="multilevel"/>
    <w:tmpl w:val="35186952"/>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45" w15:restartNumberingAfterBreak="0">
    <w:nsid w:val="5F940032"/>
    <w:multiLevelType w:val="multilevel"/>
    <w:tmpl w:val="4D52A024"/>
    <w:lvl w:ilvl="0">
      <w:start w:val="6"/>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46" w15:restartNumberingAfterBreak="0">
    <w:nsid w:val="60A31A2A"/>
    <w:multiLevelType w:val="hybridMultilevel"/>
    <w:tmpl w:val="FA5AEB96"/>
    <w:lvl w:ilvl="0" w:tplc="9E9434CC">
      <w:start w:val="4"/>
      <w:numFmt w:val="bullet"/>
      <w:lvlText w:val="-"/>
      <w:lvlJc w:val="left"/>
      <w:pPr>
        <w:ind w:left="1069" w:hanging="360"/>
      </w:pPr>
      <w:rPr>
        <w:rFonts w:ascii="Century Gothic" w:eastAsia="Garamond" w:hAnsi="Century Gothic"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47" w15:restartNumberingAfterBreak="0">
    <w:nsid w:val="6124603E"/>
    <w:multiLevelType w:val="hybridMultilevel"/>
    <w:tmpl w:val="12D0294C"/>
    <w:lvl w:ilvl="0" w:tplc="040C000F">
      <w:start w:val="1"/>
      <w:numFmt w:val="decimal"/>
      <w:lvlText w:val="%1."/>
      <w:lvlJc w:val="left"/>
      <w:pPr>
        <w:ind w:left="720" w:hanging="360"/>
      </w:pPr>
      <w:rPr>
        <w:rFonts w:hint="default"/>
      </w:rPr>
    </w:lvl>
    <w:lvl w:ilvl="1" w:tplc="1A9E8A64">
      <w:start w:val="1"/>
      <w:numFmt w:val="lowerLetter"/>
      <w:lvlText w:val="%2."/>
      <w:lvlJc w:val="left"/>
      <w:pPr>
        <w:ind w:left="1440" w:hanging="360"/>
      </w:pPr>
      <w:rPr>
        <w:color w:val="77206D" w:themeColor="accent5" w:themeShade="BF"/>
      </w:rPr>
    </w:lvl>
    <w:lvl w:ilvl="2" w:tplc="9E9434CC">
      <w:start w:val="4"/>
      <w:numFmt w:val="bullet"/>
      <w:lvlText w:val="-"/>
      <w:lvlJc w:val="left"/>
      <w:pPr>
        <w:ind w:left="2340" w:hanging="360"/>
      </w:pPr>
      <w:rPr>
        <w:rFonts w:ascii="Century Gothic" w:eastAsia="Garamond" w:hAnsi="Century Gothic" w:cstheme="minorBidi"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8" w15:restartNumberingAfterBreak="0">
    <w:nsid w:val="618F7898"/>
    <w:multiLevelType w:val="hybridMultilevel"/>
    <w:tmpl w:val="5096E32C"/>
    <w:lvl w:ilvl="0" w:tplc="3C32C8C6">
      <w:start w:val="1"/>
      <w:numFmt w:val="bullet"/>
      <w:lvlText w:val=""/>
      <w:lvlJc w:val="left"/>
      <w:pPr>
        <w:ind w:left="862" w:hanging="360"/>
      </w:pPr>
      <w:rPr>
        <w:rFonts w:ascii="Symbol" w:hAnsi="Symbol" w:hint="default"/>
      </w:rPr>
    </w:lvl>
    <w:lvl w:ilvl="1" w:tplc="EE443E44" w:tentative="1">
      <w:start w:val="1"/>
      <w:numFmt w:val="bullet"/>
      <w:lvlText w:val="o"/>
      <w:lvlJc w:val="left"/>
      <w:pPr>
        <w:ind w:left="1582" w:hanging="360"/>
      </w:pPr>
      <w:rPr>
        <w:rFonts w:ascii="Courier New" w:hAnsi="Courier New" w:hint="default"/>
      </w:rPr>
    </w:lvl>
    <w:lvl w:ilvl="2" w:tplc="31E225B4" w:tentative="1">
      <w:start w:val="1"/>
      <w:numFmt w:val="bullet"/>
      <w:lvlText w:val=""/>
      <w:lvlJc w:val="left"/>
      <w:pPr>
        <w:ind w:left="2302" w:hanging="360"/>
      </w:pPr>
      <w:rPr>
        <w:rFonts w:ascii="Wingdings" w:hAnsi="Wingdings" w:hint="default"/>
      </w:rPr>
    </w:lvl>
    <w:lvl w:ilvl="3" w:tplc="B922028A" w:tentative="1">
      <w:start w:val="1"/>
      <w:numFmt w:val="bullet"/>
      <w:lvlText w:val=""/>
      <w:lvlJc w:val="left"/>
      <w:pPr>
        <w:ind w:left="3022" w:hanging="360"/>
      </w:pPr>
      <w:rPr>
        <w:rFonts w:ascii="Symbol" w:hAnsi="Symbol" w:hint="default"/>
      </w:rPr>
    </w:lvl>
    <w:lvl w:ilvl="4" w:tplc="AEB4CD2C" w:tentative="1">
      <w:start w:val="1"/>
      <w:numFmt w:val="bullet"/>
      <w:lvlText w:val="o"/>
      <w:lvlJc w:val="left"/>
      <w:pPr>
        <w:ind w:left="3742" w:hanging="360"/>
      </w:pPr>
      <w:rPr>
        <w:rFonts w:ascii="Courier New" w:hAnsi="Courier New" w:hint="default"/>
      </w:rPr>
    </w:lvl>
    <w:lvl w:ilvl="5" w:tplc="8AC65696" w:tentative="1">
      <w:start w:val="1"/>
      <w:numFmt w:val="bullet"/>
      <w:lvlText w:val=""/>
      <w:lvlJc w:val="left"/>
      <w:pPr>
        <w:ind w:left="4462" w:hanging="360"/>
      </w:pPr>
      <w:rPr>
        <w:rFonts w:ascii="Wingdings" w:hAnsi="Wingdings" w:hint="default"/>
      </w:rPr>
    </w:lvl>
    <w:lvl w:ilvl="6" w:tplc="0A02309E" w:tentative="1">
      <w:start w:val="1"/>
      <w:numFmt w:val="bullet"/>
      <w:lvlText w:val=""/>
      <w:lvlJc w:val="left"/>
      <w:pPr>
        <w:ind w:left="5182" w:hanging="360"/>
      </w:pPr>
      <w:rPr>
        <w:rFonts w:ascii="Symbol" w:hAnsi="Symbol" w:hint="default"/>
      </w:rPr>
    </w:lvl>
    <w:lvl w:ilvl="7" w:tplc="633A3CB0" w:tentative="1">
      <w:start w:val="1"/>
      <w:numFmt w:val="bullet"/>
      <w:lvlText w:val="o"/>
      <w:lvlJc w:val="left"/>
      <w:pPr>
        <w:ind w:left="5902" w:hanging="360"/>
      </w:pPr>
      <w:rPr>
        <w:rFonts w:ascii="Courier New" w:hAnsi="Courier New" w:hint="default"/>
      </w:rPr>
    </w:lvl>
    <w:lvl w:ilvl="8" w:tplc="BCCA4C34" w:tentative="1">
      <w:start w:val="1"/>
      <w:numFmt w:val="bullet"/>
      <w:lvlText w:val=""/>
      <w:lvlJc w:val="left"/>
      <w:pPr>
        <w:ind w:left="6622" w:hanging="360"/>
      </w:pPr>
      <w:rPr>
        <w:rFonts w:ascii="Wingdings" w:hAnsi="Wingdings" w:hint="default"/>
      </w:rPr>
    </w:lvl>
  </w:abstractNum>
  <w:abstractNum w:abstractNumId="49" w15:restartNumberingAfterBreak="0">
    <w:nsid w:val="619B40DD"/>
    <w:multiLevelType w:val="hybridMultilevel"/>
    <w:tmpl w:val="4ABA11A6"/>
    <w:lvl w:ilvl="0" w:tplc="01661FF4">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61DB5969"/>
    <w:multiLevelType w:val="multilevel"/>
    <w:tmpl w:val="C0DC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4A32020"/>
    <w:multiLevelType w:val="hybridMultilevel"/>
    <w:tmpl w:val="3BEE9864"/>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15:restartNumberingAfterBreak="0">
    <w:nsid w:val="68EF647E"/>
    <w:multiLevelType w:val="hybridMultilevel"/>
    <w:tmpl w:val="36BC222E"/>
    <w:lvl w:ilvl="0" w:tplc="9A78553C">
      <w:numFmt w:val="bullet"/>
      <w:lvlText w:val="-"/>
      <w:lvlJc w:val="left"/>
      <w:pPr>
        <w:ind w:left="720" w:hanging="360"/>
      </w:pPr>
      <w:rPr>
        <w:rFonts w:ascii="Corbel" w:eastAsia="Times New Roman" w:hAnsi="Corbe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144795"/>
    <w:multiLevelType w:val="hybridMultilevel"/>
    <w:tmpl w:val="37949958"/>
    <w:lvl w:ilvl="0" w:tplc="47C23EC0">
      <w:start w:val="1"/>
      <w:numFmt w:val="decimal"/>
      <w:lvlText w:val="%1."/>
      <w:lvlJc w:val="left"/>
      <w:pPr>
        <w:ind w:left="1070" w:hanging="360"/>
      </w:pPr>
      <w:rPr>
        <w:rFonts w:hint="default"/>
        <w:b/>
        <w:bCs/>
        <w:color w:val="A02B93" w:themeColor="accent5"/>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54" w15:restartNumberingAfterBreak="0">
    <w:nsid w:val="6B491C4B"/>
    <w:multiLevelType w:val="hybridMultilevel"/>
    <w:tmpl w:val="5E3C9C66"/>
    <w:lvl w:ilvl="0" w:tplc="040C000D">
      <w:start w:val="1"/>
      <w:numFmt w:val="bullet"/>
      <w:lvlText w:val="o"/>
      <w:lvlJc w:val="left"/>
      <w:pPr>
        <w:ind w:left="1680" w:hanging="360"/>
      </w:pPr>
      <w:rPr>
        <w:rFonts w:ascii="Courier New" w:hAnsi="Courier New" w:hint="default"/>
      </w:rPr>
    </w:lvl>
    <w:lvl w:ilvl="1" w:tplc="040C0003" w:tentative="1">
      <w:start w:val="1"/>
      <w:numFmt w:val="bullet"/>
      <w:lvlText w:val="o"/>
      <w:lvlJc w:val="left"/>
      <w:pPr>
        <w:ind w:left="2400" w:hanging="360"/>
      </w:pPr>
      <w:rPr>
        <w:rFonts w:ascii="Courier New" w:hAnsi="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55" w15:restartNumberingAfterBreak="0">
    <w:nsid w:val="6D0D5583"/>
    <w:multiLevelType w:val="hybridMultilevel"/>
    <w:tmpl w:val="5C300306"/>
    <w:lvl w:ilvl="0" w:tplc="9E9434CC">
      <w:start w:val="4"/>
      <w:numFmt w:val="bullet"/>
      <w:lvlText w:val="-"/>
      <w:lvlJc w:val="left"/>
      <w:pPr>
        <w:ind w:left="720" w:hanging="360"/>
      </w:pPr>
      <w:rPr>
        <w:rFonts w:ascii="Century Gothic" w:eastAsia="Garamond" w:hAnsi="Century Gothic" w:cstheme="minorBidi"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56" w15:restartNumberingAfterBreak="0">
    <w:nsid w:val="6F7A67C8"/>
    <w:multiLevelType w:val="hybridMultilevel"/>
    <w:tmpl w:val="29785A9A"/>
    <w:lvl w:ilvl="0" w:tplc="5DB2D718">
      <w:start w:val="4"/>
      <w:numFmt w:val="bullet"/>
      <w:lvlText w:val="-"/>
      <w:lvlJc w:val="left"/>
      <w:pPr>
        <w:ind w:left="720" w:hanging="360"/>
      </w:pPr>
      <w:rPr>
        <w:rFonts w:ascii="Century Gothic" w:eastAsia="Garamond" w:hAnsi="Century Gothic" w:cstheme="minorBidi" w:hint="default"/>
        <w:color w:val="auto"/>
      </w:rPr>
    </w:lvl>
    <w:lvl w:ilvl="1" w:tplc="FFFFFFFF">
      <w:start w:val="1"/>
      <w:numFmt w:val="bullet"/>
      <w:lvlText w:val="o"/>
      <w:lvlJc w:val="left"/>
      <w:pPr>
        <w:ind w:left="1440" w:hanging="360"/>
      </w:pPr>
      <w:rPr>
        <w:rFonts w:ascii="Courier New" w:hAnsi="Courier New" w:cs="Courier New" w:hint="default"/>
        <w:color w:val="auto"/>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7" w15:restartNumberingAfterBreak="0">
    <w:nsid w:val="742E4FCD"/>
    <w:multiLevelType w:val="hybridMultilevel"/>
    <w:tmpl w:val="7F9C2488"/>
    <w:lvl w:ilvl="0" w:tplc="F47AB1E6">
      <w:start w:val="1"/>
      <w:numFmt w:val="decimal"/>
      <w:lvlText w:val="%1."/>
      <w:lvlJc w:val="left"/>
      <w:pPr>
        <w:ind w:left="720" w:hanging="360"/>
      </w:pPr>
      <w:rPr>
        <w:rFonts w:hint="default"/>
        <w:color w:val="A02B93" w:themeColor="accent5"/>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8" w15:restartNumberingAfterBreak="0">
    <w:nsid w:val="74873CB0"/>
    <w:multiLevelType w:val="hybridMultilevel"/>
    <w:tmpl w:val="7376D52E"/>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9" w15:restartNumberingAfterBreak="0">
    <w:nsid w:val="74BF0281"/>
    <w:multiLevelType w:val="hybridMultilevel"/>
    <w:tmpl w:val="EC78638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77A66F9B"/>
    <w:multiLevelType w:val="hybridMultilevel"/>
    <w:tmpl w:val="9F4A4C18"/>
    <w:lvl w:ilvl="0" w:tplc="8132C3A0">
      <w:numFmt w:val="bullet"/>
      <w:lvlText w:val="-"/>
      <w:lvlJc w:val="left"/>
      <w:pPr>
        <w:ind w:left="720" w:hanging="360"/>
      </w:pPr>
      <w:rPr>
        <w:rFonts w:ascii="CartoGothic Std" w:eastAsiaTheme="minorHAnsi" w:hAnsi="CartoGothic Std"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1" w15:restartNumberingAfterBreak="0">
    <w:nsid w:val="79C96374"/>
    <w:multiLevelType w:val="hybridMultilevel"/>
    <w:tmpl w:val="E6CCA1CC"/>
    <w:lvl w:ilvl="0" w:tplc="040C000F">
      <w:start w:val="1"/>
      <w:numFmt w:val="decimal"/>
      <w:lvlText w:val="%1."/>
      <w:lvlJc w:val="left"/>
      <w:pPr>
        <w:tabs>
          <w:tab w:val="num" w:pos="0"/>
        </w:tabs>
        <w:ind w:left="1080" w:hanging="720"/>
      </w:pPr>
      <w:rPr>
        <w:rFonts w:hint="default"/>
      </w:rPr>
    </w:lvl>
    <w:lvl w:ilvl="1" w:tplc="9A78553C">
      <w:numFmt w:val="bullet"/>
      <w:lvlText w:val="-"/>
      <w:lvlJc w:val="left"/>
      <w:pPr>
        <w:ind w:left="1440" w:hanging="360"/>
      </w:pPr>
      <w:rPr>
        <w:rFonts w:ascii="Corbel" w:eastAsia="Times New Roman" w:hAnsi="Corbel" w:cs="Times New Roman" w:hint="default"/>
      </w:rPr>
    </w:lvl>
    <w:lvl w:ilvl="2" w:tplc="8FA414F2"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62" w15:restartNumberingAfterBreak="0">
    <w:nsid w:val="7ADB01A3"/>
    <w:multiLevelType w:val="hybridMultilevel"/>
    <w:tmpl w:val="0B30911E"/>
    <w:lvl w:ilvl="0" w:tplc="9F76F7F8">
      <w:start w:val="3"/>
      <w:numFmt w:val="bullet"/>
      <w:lvlText w:val="-"/>
      <w:lvlJc w:val="left"/>
      <w:pPr>
        <w:ind w:left="720" w:hanging="360"/>
      </w:pPr>
      <w:rPr>
        <w:rFonts w:ascii="Segoe UI" w:eastAsiaTheme="minorHAnsi" w:hAnsi="Segoe UI" w:cs="Segoe U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3" w15:restartNumberingAfterBreak="0">
    <w:nsid w:val="7B024DD3"/>
    <w:multiLevelType w:val="multilevel"/>
    <w:tmpl w:val="35186952"/>
    <w:styleLink w:val="CurrentList1"/>
    <w:lvl w:ilvl="0">
      <w:start w:val="6"/>
      <w:numFmt w:val="decimal"/>
      <w:lvlText w:val="%1"/>
      <w:lvlJc w:val="left"/>
      <w:pPr>
        <w:ind w:left="390" w:hanging="39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432" w:hanging="2160"/>
      </w:pPr>
      <w:rPr>
        <w:rFonts w:hint="default"/>
      </w:rPr>
    </w:lvl>
  </w:abstractNum>
  <w:abstractNum w:abstractNumId="64" w15:restartNumberingAfterBreak="0">
    <w:nsid w:val="7CE23145"/>
    <w:multiLevelType w:val="hybridMultilevel"/>
    <w:tmpl w:val="D5D85C50"/>
    <w:lvl w:ilvl="0" w:tplc="D024AD5A">
      <w:numFmt w:val="bullet"/>
      <w:lvlText w:val="-"/>
      <w:lvlJc w:val="left"/>
      <w:pPr>
        <w:ind w:left="720" w:hanging="360"/>
      </w:pPr>
      <w:rPr>
        <w:rFonts w:ascii="CartoGothic Std" w:eastAsiaTheme="minorHAnsi" w:hAnsi="CartoGothic Std" w:cstheme="minorBidi"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595871844">
    <w:abstractNumId w:val="28"/>
  </w:num>
  <w:num w:numId="2" w16cid:durableId="4331960">
    <w:abstractNumId w:val="61"/>
  </w:num>
  <w:num w:numId="3" w16cid:durableId="343169230">
    <w:abstractNumId w:val="10"/>
  </w:num>
  <w:num w:numId="4" w16cid:durableId="1645500599">
    <w:abstractNumId w:val="26"/>
  </w:num>
  <w:num w:numId="5" w16cid:durableId="287710336">
    <w:abstractNumId w:val="49"/>
  </w:num>
  <w:num w:numId="6" w16cid:durableId="451172963">
    <w:abstractNumId w:val="52"/>
  </w:num>
  <w:num w:numId="7" w16cid:durableId="1674717713">
    <w:abstractNumId w:val="13"/>
  </w:num>
  <w:num w:numId="8" w16cid:durableId="2365600">
    <w:abstractNumId w:val="39"/>
  </w:num>
  <w:num w:numId="9" w16cid:durableId="582647078">
    <w:abstractNumId w:val="25"/>
  </w:num>
  <w:num w:numId="10" w16cid:durableId="1993941384">
    <w:abstractNumId w:val="46"/>
  </w:num>
  <w:num w:numId="11" w16cid:durableId="1901284419">
    <w:abstractNumId w:val="35"/>
  </w:num>
  <w:num w:numId="12" w16cid:durableId="463082239">
    <w:abstractNumId w:val="14"/>
  </w:num>
  <w:num w:numId="13" w16cid:durableId="1598489502">
    <w:abstractNumId w:val="43"/>
  </w:num>
  <w:num w:numId="14" w16cid:durableId="679235540">
    <w:abstractNumId w:val="56"/>
  </w:num>
  <w:num w:numId="15" w16cid:durableId="1259681449">
    <w:abstractNumId w:val="8"/>
  </w:num>
  <w:num w:numId="16" w16cid:durableId="1881897696">
    <w:abstractNumId w:val="63"/>
  </w:num>
  <w:num w:numId="17" w16cid:durableId="429199498">
    <w:abstractNumId w:val="44"/>
  </w:num>
  <w:num w:numId="18" w16cid:durableId="509679532">
    <w:abstractNumId w:val="23"/>
  </w:num>
  <w:num w:numId="19" w16cid:durableId="229271884">
    <w:abstractNumId w:val="37"/>
  </w:num>
  <w:num w:numId="20" w16cid:durableId="1531382857">
    <w:abstractNumId w:val="57"/>
  </w:num>
  <w:num w:numId="21" w16cid:durableId="1516114533">
    <w:abstractNumId w:val="53"/>
  </w:num>
  <w:num w:numId="22" w16cid:durableId="1586037692">
    <w:abstractNumId w:val="12"/>
  </w:num>
  <w:num w:numId="23" w16cid:durableId="787048882">
    <w:abstractNumId w:val="54"/>
  </w:num>
  <w:num w:numId="24" w16cid:durableId="921258734">
    <w:abstractNumId w:val="48"/>
  </w:num>
  <w:num w:numId="25" w16cid:durableId="1360082137">
    <w:abstractNumId w:val="24"/>
  </w:num>
  <w:num w:numId="26" w16cid:durableId="1633710747">
    <w:abstractNumId w:val="47"/>
  </w:num>
  <w:num w:numId="27" w16cid:durableId="127092441">
    <w:abstractNumId w:val="58"/>
  </w:num>
  <w:num w:numId="28" w16cid:durableId="1115441067">
    <w:abstractNumId w:val="59"/>
  </w:num>
  <w:num w:numId="29" w16cid:durableId="1692603557">
    <w:abstractNumId w:val="64"/>
  </w:num>
  <w:num w:numId="30" w16cid:durableId="2089382115">
    <w:abstractNumId w:val="60"/>
  </w:num>
  <w:num w:numId="31" w16cid:durableId="926108835">
    <w:abstractNumId w:val="3"/>
  </w:num>
  <w:num w:numId="32" w16cid:durableId="256914878">
    <w:abstractNumId w:val="22"/>
  </w:num>
  <w:num w:numId="33" w16cid:durableId="757217767">
    <w:abstractNumId w:val="36"/>
  </w:num>
  <w:num w:numId="34" w16cid:durableId="1503278691">
    <w:abstractNumId w:val="21"/>
  </w:num>
  <w:num w:numId="35" w16cid:durableId="1003897094">
    <w:abstractNumId w:val="55"/>
  </w:num>
  <w:num w:numId="36" w16cid:durableId="1949120851">
    <w:abstractNumId w:val="30"/>
  </w:num>
  <w:num w:numId="37" w16cid:durableId="1424569047">
    <w:abstractNumId w:val="34"/>
  </w:num>
  <w:num w:numId="38" w16cid:durableId="850220130">
    <w:abstractNumId w:val="0"/>
  </w:num>
  <w:num w:numId="39" w16cid:durableId="1652631621">
    <w:abstractNumId w:val="16"/>
  </w:num>
  <w:num w:numId="40" w16cid:durableId="723218944">
    <w:abstractNumId w:val="19"/>
  </w:num>
  <w:num w:numId="41" w16cid:durableId="663700371">
    <w:abstractNumId w:val="31"/>
  </w:num>
  <w:num w:numId="42" w16cid:durableId="602106941">
    <w:abstractNumId w:val="2"/>
  </w:num>
  <w:num w:numId="43" w16cid:durableId="788398299">
    <w:abstractNumId w:val="1"/>
  </w:num>
  <w:num w:numId="44" w16cid:durableId="914633521">
    <w:abstractNumId w:val="27"/>
  </w:num>
  <w:num w:numId="45" w16cid:durableId="214202439">
    <w:abstractNumId w:val="9"/>
  </w:num>
  <w:num w:numId="46" w16cid:durableId="694960917">
    <w:abstractNumId w:val="7"/>
  </w:num>
  <w:num w:numId="47" w16cid:durableId="1946888274">
    <w:abstractNumId w:val="41"/>
  </w:num>
  <w:num w:numId="48" w16cid:durableId="293995846">
    <w:abstractNumId w:val="45"/>
  </w:num>
  <w:num w:numId="49" w16cid:durableId="345140188">
    <w:abstractNumId w:val="32"/>
  </w:num>
  <w:num w:numId="50" w16cid:durableId="1696270041">
    <w:abstractNumId w:val="38"/>
  </w:num>
  <w:num w:numId="51" w16cid:durableId="471093772">
    <w:abstractNumId w:val="51"/>
  </w:num>
  <w:num w:numId="52" w16cid:durableId="489978490">
    <w:abstractNumId w:val="62"/>
  </w:num>
  <w:num w:numId="53" w16cid:durableId="971980519">
    <w:abstractNumId w:val="40"/>
  </w:num>
  <w:num w:numId="54" w16cid:durableId="1339195320">
    <w:abstractNumId w:val="20"/>
  </w:num>
  <w:num w:numId="55" w16cid:durableId="306008620">
    <w:abstractNumId w:val="29"/>
  </w:num>
  <w:num w:numId="56" w16cid:durableId="1698048079">
    <w:abstractNumId w:val="42"/>
  </w:num>
  <w:num w:numId="57" w16cid:durableId="1636174979">
    <w:abstractNumId w:val="50"/>
  </w:num>
  <w:num w:numId="58" w16cid:durableId="271596454">
    <w:abstractNumId w:val="18"/>
  </w:num>
  <w:num w:numId="59" w16cid:durableId="942148900">
    <w:abstractNumId w:val="15"/>
  </w:num>
  <w:num w:numId="60" w16cid:durableId="1257130466">
    <w:abstractNumId w:val="11"/>
  </w:num>
  <w:num w:numId="61" w16cid:durableId="1057706349">
    <w:abstractNumId w:val="17"/>
  </w:num>
  <w:num w:numId="62" w16cid:durableId="992566931">
    <w:abstractNumId w:val="5"/>
  </w:num>
  <w:num w:numId="63" w16cid:durableId="1828203321">
    <w:abstractNumId w:val="4"/>
  </w:num>
  <w:num w:numId="64" w16cid:durableId="563638636">
    <w:abstractNumId w:val="33"/>
  </w:num>
  <w:num w:numId="65" w16cid:durableId="38911008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Support IT FRATEL">
    <w15:presenceInfo w15:providerId="AD" w15:userId="S::itsupport.fratel@arcep.ga::f8ba6f5d-d9a3-40c1-9bb7-7e63feb753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01"/>
    <w:rsid w:val="00003610"/>
    <w:rsid w:val="00004FCC"/>
    <w:rsid w:val="000161D6"/>
    <w:rsid w:val="00034143"/>
    <w:rsid w:val="00035349"/>
    <w:rsid w:val="000371EB"/>
    <w:rsid w:val="000403C5"/>
    <w:rsid w:val="00040A9C"/>
    <w:rsid w:val="00055DAE"/>
    <w:rsid w:val="00064C2E"/>
    <w:rsid w:val="00064F0E"/>
    <w:rsid w:val="0009142D"/>
    <w:rsid w:val="000B191D"/>
    <w:rsid w:val="000B6D20"/>
    <w:rsid w:val="000C1DC2"/>
    <w:rsid w:val="000C654A"/>
    <w:rsid w:val="000E0D50"/>
    <w:rsid w:val="000F4C29"/>
    <w:rsid w:val="001118F2"/>
    <w:rsid w:val="001139A2"/>
    <w:rsid w:val="00122F2F"/>
    <w:rsid w:val="001234AE"/>
    <w:rsid w:val="00132D4D"/>
    <w:rsid w:val="00145D4D"/>
    <w:rsid w:val="0015076F"/>
    <w:rsid w:val="00154329"/>
    <w:rsid w:val="00154AA9"/>
    <w:rsid w:val="00157773"/>
    <w:rsid w:val="00157901"/>
    <w:rsid w:val="001820D5"/>
    <w:rsid w:val="001831D5"/>
    <w:rsid w:val="00187711"/>
    <w:rsid w:val="00196E4B"/>
    <w:rsid w:val="001A15C0"/>
    <w:rsid w:val="001A4549"/>
    <w:rsid w:val="001A511F"/>
    <w:rsid w:val="001B1ABA"/>
    <w:rsid w:val="001B333C"/>
    <w:rsid w:val="001B5703"/>
    <w:rsid w:val="001B768B"/>
    <w:rsid w:val="001C059D"/>
    <w:rsid w:val="001D240A"/>
    <w:rsid w:val="001D2C7D"/>
    <w:rsid w:val="001D67A3"/>
    <w:rsid w:val="001F21A7"/>
    <w:rsid w:val="00201E08"/>
    <w:rsid w:val="00203D3A"/>
    <w:rsid w:val="00213BCE"/>
    <w:rsid w:val="002141FD"/>
    <w:rsid w:val="002144F2"/>
    <w:rsid w:val="002175C8"/>
    <w:rsid w:val="002209C1"/>
    <w:rsid w:val="00250858"/>
    <w:rsid w:val="00250970"/>
    <w:rsid w:val="00267510"/>
    <w:rsid w:val="0027559E"/>
    <w:rsid w:val="00286B22"/>
    <w:rsid w:val="002902CA"/>
    <w:rsid w:val="0029508F"/>
    <w:rsid w:val="002A7C05"/>
    <w:rsid w:val="002B3347"/>
    <w:rsid w:val="002B4348"/>
    <w:rsid w:val="002C17B2"/>
    <w:rsid w:val="002C2C22"/>
    <w:rsid w:val="002C4FA8"/>
    <w:rsid w:val="002D685D"/>
    <w:rsid w:val="0030113F"/>
    <w:rsid w:val="00327877"/>
    <w:rsid w:val="00336616"/>
    <w:rsid w:val="00340EFF"/>
    <w:rsid w:val="00347FC6"/>
    <w:rsid w:val="0035448A"/>
    <w:rsid w:val="00354966"/>
    <w:rsid w:val="00354AD5"/>
    <w:rsid w:val="00362F18"/>
    <w:rsid w:val="003938A2"/>
    <w:rsid w:val="003A02F5"/>
    <w:rsid w:val="003A53FB"/>
    <w:rsid w:val="003A5EDE"/>
    <w:rsid w:val="003B5FBC"/>
    <w:rsid w:val="003B6EDC"/>
    <w:rsid w:val="003E0FE8"/>
    <w:rsid w:val="003E3ECD"/>
    <w:rsid w:val="003E42DE"/>
    <w:rsid w:val="003F3B1B"/>
    <w:rsid w:val="003F54A0"/>
    <w:rsid w:val="00400639"/>
    <w:rsid w:val="00404A32"/>
    <w:rsid w:val="00407772"/>
    <w:rsid w:val="00422484"/>
    <w:rsid w:val="00424104"/>
    <w:rsid w:val="0043296B"/>
    <w:rsid w:val="00432EAC"/>
    <w:rsid w:val="00434844"/>
    <w:rsid w:val="0044671F"/>
    <w:rsid w:val="0044695B"/>
    <w:rsid w:val="00447135"/>
    <w:rsid w:val="00452C0A"/>
    <w:rsid w:val="004649C1"/>
    <w:rsid w:val="004728C6"/>
    <w:rsid w:val="00482EE5"/>
    <w:rsid w:val="00484BD5"/>
    <w:rsid w:val="004862BC"/>
    <w:rsid w:val="004908EB"/>
    <w:rsid w:val="00490AD7"/>
    <w:rsid w:val="004A0A6D"/>
    <w:rsid w:val="004A54CB"/>
    <w:rsid w:val="004A6C6D"/>
    <w:rsid w:val="004B49BF"/>
    <w:rsid w:val="004C21B6"/>
    <w:rsid w:val="004C482D"/>
    <w:rsid w:val="004D20B6"/>
    <w:rsid w:val="004E027F"/>
    <w:rsid w:val="004E6ABA"/>
    <w:rsid w:val="004F3422"/>
    <w:rsid w:val="004F7944"/>
    <w:rsid w:val="00510A86"/>
    <w:rsid w:val="00521542"/>
    <w:rsid w:val="00524AE2"/>
    <w:rsid w:val="00525F6D"/>
    <w:rsid w:val="00535AAD"/>
    <w:rsid w:val="00552189"/>
    <w:rsid w:val="00571193"/>
    <w:rsid w:val="0058111E"/>
    <w:rsid w:val="00591119"/>
    <w:rsid w:val="00592B96"/>
    <w:rsid w:val="005A0535"/>
    <w:rsid w:val="005A397D"/>
    <w:rsid w:val="005B59BD"/>
    <w:rsid w:val="005E20ED"/>
    <w:rsid w:val="005E329F"/>
    <w:rsid w:val="00600874"/>
    <w:rsid w:val="0060575A"/>
    <w:rsid w:val="00623836"/>
    <w:rsid w:val="006370D1"/>
    <w:rsid w:val="00641B87"/>
    <w:rsid w:val="00652ED8"/>
    <w:rsid w:val="00676F2E"/>
    <w:rsid w:val="006841C2"/>
    <w:rsid w:val="00686BAE"/>
    <w:rsid w:val="00690B24"/>
    <w:rsid w:val="00694AEE"/>
    <w:rsid w:val="006A1FF6"/>
    <w:rsid w:val="006A37F4"/>
    <w:rsid w:val="006C2002"/>
    <w:rsid w:val="006D0DE3"/>
    <w:rsid w:val="006D34AD"/>
    <w:rsid w:val="006E0CF9"/>
    <w:rsid w:val="006E472E"/>
    <w:rsid w:val="006E4FE4"/>
    <w:rsid w:val="006F7D71"/>
    <w:rsid w:val="00701A7B"/>
    <w:rsid w:val="00702C29"/>
    <w:rsid w:val="007130D4"/>
    <w:rsid w:val="00720108"/>
    <w:rsid w:val="00727189"/>
    <w:rsid w:val="00735B72"/>
    <w:rsid w:val="00741CF1"/>
    <w:rsid w:val="0075068B"/>
    <w:rsid w:val="00765559"/>
    <w:rsid w:val="00771DDF"/>
    <w:rsid w:val="00775DA7"/>
    <w:rsid w:val="00781A6C"/>
    <w:rsid w:val="00790423"/>
    <w:rsid w:val="00791712"/>
    <w:rsid w:val="00794632"/>
    <w:rsid w:val="00797344"/>
    <w:rsid w:val="007F0CAC"/>
    <w:rsid w:val="00801837"/>
    <w:rsid w:val="00805E01"/>
    <w:rsid w:val="008074A2"/>
    <w:rsid w:val="008133B0"/>
    <w:rsid w:val="00814CB8"/>
    <w:rsid w:val="00816A29"/>
    <w:rsid w:val="00831146"/>
    <w:rsid w:val="00833789"/>
    <w:rsid w:val="00835BCB"/>
    <w:rsid w:val="00843263"/>
    <w:rsid w:val="00846CDB"/>
    <w:rsid w:val="008514D2"/>
    <w:rsid w:val="00857C10"/>
    <w:rsid w:val="0086313D"/>
    <w:rsid w:val="00870802"/>
    <w:rsid w:val="00873013"/>
    <w:rsid w:val="00876EE8"/>
    <w:rsid w:val="00894503"/>
    <w:rsid w:val="008B5D4D"/>
    <w:rsid w:val="008C7788"/>
    <w:rsid w:val="008D13D3"/>
    <w:rsid w:val="008D7317"/>
    <w:rsid w:val="008E4E5A"/>
    <w:rsid w:val="008F5547"/>
    <w:rsid w:val="00901BB5"/>
    <w:rsid w:val="00901FBF"/>
    <w:rsid w:val="00905952"/>
    <w:rsid w:val="00911F7A"/>
    <w:rsid w:val="00917F00"/>
    <w:rsid w:val="009203A4"/>
    <w:rsid w:val="00926946"/>
    <w:rsid w:val="00965A6A"/>
    <w:rsid w:val="009A5671"/>
    <w:rsid w:val="009A78C3"/>
    <w:rsid w:val="009A7CCA"/>
    <w:rsid w:val="009B42C1"/>
    <w:rsid w:val="009C1808"/>
    <w:rsid w:val="009C6B4D"/>
    <w:rsid w:val="009E47D4"/>
    <w:rsid w:val="00A03E20"/>
    <w:rsid w:val="00A14A32"/>
    <w:rsid w:val="00A14C5A"/>
    <w:rsid w:val="00A219A4"/>
    <w:rsid w:val="00A3128E"/>
    <w:rsid w:val="00A33652"/>
    <w:rsid w:val="00A35298"/>
    <w:rsid w:val="00A36231"/>
    <w:rsid w:val="00A4048E"/>
    <w:rsid w:val="00A67984"/>
    <w:rsid w:val="00A7501F"/>
    <w:rsid w:val="00A87C3C"/>
    <w:rsid w:val="00A95F01"/>
    <w:rsid w:val="00AA13C9"/>
    <w:rsid w:val="00AA5C93"/>
    <w:rsid w:val="00AB023A"/>
    <w:rsid w:val="00AF6845"/>
    <w:rsid w:val="00B041DD"/>
    <w:rsid w:val="00B12933"/>
    <w:rsid w:val="00B2201D"/>
    <w:rsid w:val="00B522DF"/>
    <w:rsid w:val="00B54CB2"/>
    <w:rsid w:val="00B5705A"/>
    <w:rsid w:val="00B61F4D"/>
    <w:rsid w:val="00B83B6A"/>
    <w:rsid w:val="00B85266"/>
    <w:rsid w:val="00B96898"/>
    <w:rsid w:val="00BA2A01"/>
    <w:rsid w:val="00BB5614"/>
    <w:rsid w:val="00BC046B"/>
    <w:rsid w:val="00BC27B2"/>
    <w:rsid w:val="00BC33A1"/>
    <w:rsid w:val="00BE1E2C"/>
    <w:rsid w:val="00BE2715"/>
    <w:rsid w:val="00BE3D74"/>
    <w:rsid w:val="00BE5C5A"/>
    <w:rsid w:val="00BF10FB"/>
    <w:rsid w:val="00BF1919"/>
    <w:rsid w:val="00C1041D"/>
    <w:rsid w:val="00C15928"/>
    <w:rsid w:val="00C20AE5"/>
    <w:rsid w:val="00C31F12"/>
    <w:rsid w:val="00C361AF"/>
    <w:rsid w:val="00C41D38"/>
    <w:rsid w:val="00C4321F"/>
    <w:rsid w:val="00C440C2"/>
    <w:rsid w:val="00C454DF"/>
    <w:rsid w:val="00C65A67"/>
    <w:rsid w:val="00C9170E"/>
    <w:rsid w:val="00C92867"/>
    <w:rsid w:val="00C96C02"/>
    <w:rsid w:val="00CB2FEB"/>
    <w:rsid w:val="00CB3971"/>
    <w:rsid w:val="00CC05E0"/>
    <w:rsid w:val="00CC7628"/>
    <w:rsid w:val="00CE0160"/>
    <w:rsid w:val="00CE443B"/>
    <w:rsid w:val="00CF12DC"/>
    <w:rsid w:val="00D13F68"/>
    <w:rsid w:val="00D17D02"/>
    <w:rsid w:val="00D267D5"/>
    <w:rsid w:val="00D330BF"/>
    <w:rsid w:val="00D35985"/>
    <w:rsid w:val="00D37259"/>
    <w:rsid w:val="00D637A0"/>
    <w:rsid w:val="00D65B36"/>
    <w:rsid w:val="00D67C38"/>
    <w:rsid w:val="00D80DEE"/>
    <w:rsid w:val="00D83D5F"/>
    <w:rsid w:val="00D912C3"/>
    <w:rsid w:val="00D968EB"/>
    <w:rsid w:val="00DA06E2"/>
    <w:rsid w:val="00DB2FF9"/>
    <w:rsid w:val="00DE012E"/>
    <w:rsid w:val="00DE1926"/>
    <w:rsid w:val="00DE4ECB"/>
    <w:rsid w:val="00DF1B97"/>
    <w:rsid w:val="00DF203F"/>
    <w:rsid w:val="00DF3130"/>
    <w:rsid w:val="00E056E9"/>
    <w:rsid w:val="00E05F31"/>
    <w:rsid w:val="00E10D30"/>
    <w:rsid w:val="00E11594"/>
    <w:rsid w:val="00E14590"/>
    <w:rsid w:val="00E14B08"/>
    <w:rsid w:val="00E239E1"/>
    <w:rsid w:val="00E32156"/>
    <w:rsid w:val="00E43240"/>
    <w:rsid w:val="00E4402A"/>
    <w:rsid w:val="00E56F25"/>
    <w:rsid w:val="00E70195"/>
    <w:rsid w:val="00E722D1"/>
    <w:rsid w:val="00E94990"/>
    <w:rsid w:val="00E9606E"/>
    <w:rsid w:val="00E96EB9"/>
    <w:rsid w:val="00EA09F3"/>
    <w:rsid w:val="00EA2686"/>
    <w:rsid w:val="00EA529D"/>
    <w:rsid w:val="00EA67BF"/>
    <w:rsid w:val="00EA6827"/>
    <w:rsid w:val="00EC4ACF"/>
    <w:rsid w:val="00EE4E82"/>
    <w:rsid w:val="00EE52C4"/>
    <w:rsid w:val="00EF098B"/>
    <w:rsid w:val="00EF1F0F"/>
    <w:rsid w:val="00EF6606"/>
    <w:rsid w:val="00F01731"/>
    <w:rsid w:val="00F03482"/>
    <w:rsid w:val="00F25C19"/>
    <w:rsid w:val="00F34CFE"/>
    <w:rsid w:val="00F374F9"/>
    <w:rsid w:val="00F44C52"/>
    <w:rsid w:val="00F469D1"/>
    <w:rsid w:val="00F83280"/>
    <w:rsid w:val="00F92EBB"/>
    <w:rsid w:val="00F9542D"/>
    <w:rsid w:val="00FA047F"/>
    <w:rsid w:val="00FC6868"/>
    <w:rsid w:val="00FE26C4"/>
    <w:rsid w:val="00FE5603"/>
    <w:rsid w:val="00FF666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A99AB"/>
  <w15:chartTrackingRefBased/>
  <w15:docId w15:val="{FD70A173-0657-E54A-A008-26594D0E4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1AF"/>
    <w:rPr>
      <w:rFonts w:ascii="Times New Roman" w:eastAsia="Times New Roman" w:hAnsi="Times New Roman" w:cs="Times New Roman"/>
      <w:kern w:val="0"/>
      <w:lang w:val="fr-FR" w:eastAsia="fr-FR"/>
      <w14:ligatures w14:val="none"/>
    </w:rPr>
  </w:style>
  <w:style w:type="paragraph" w:styleId="Titre1">
    <w:name w:val="heading 1"/>
    <w:basedOn w:val="Normal"/>
    <w:next w:val="Normal"/>
    <w:link w:val="Titre1Car"/>
    <w:uiPriority w:val="9"/>
    <w:qFormat/>
    <w:rsid w:val="001579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1579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15790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15790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15790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157901"/>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57901"/>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57901"/>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57901"/>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790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15790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15790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15790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15790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15790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5790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5790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57901"/>
    <w:rPr>
      <w:rFonts w:eastAsiaTheme="majorEastAsia" w:cstheme="majorBidi"/>
      <w:color w:val="272727" w:themeColor="text1" w:themeTint="D8"/>
    </w:rPr>
  </w:style>
  <w:style w:type="paragraph" w:styleId="Titre">
    <w:name w:val="Title"/>
    <w:basedOn w:val="Normal"/>
    <w:next w:val="Normal"/>
    <w:link w:val="TitreCar"/>
    <w:uiPriority w:val="10"/>
    <w:qFormat/>
    <w:rsid w:val="00157901"/>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7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5790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5790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5790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57901"/>
    <w:rPr>
      <w:i/>
      <w:iCs/>
      <w:color w:val="404040" w:themeColor="text1" w:themeTint="BF"/>
    </w:rPr>
  </w:style>
  <w:style w:type="paragraph" w:styleId="Paragraphedeliste">
    <w:name w:val="List Paragraph"/>
    <w:basedOn w:val="Normal"/>
    <w:uiPriority w:val="34"/>
    <w:qFormat/>
    <w:rsid w:val="00157901"/>
    <w:pPr>
      <w:ind w:left="720"/>
      <w:contextualSpacing/>
    </w:pPr>
  </w:style>
  <w:style w:type="character" w:styleId="Accentuationintense">
    <w:name w:val="Intense Emphasis"/>
    <w:basedOn w:val="Policepardfaut"/>
    <w:uiPriority w:val="21"/>
    <w:qFormat/>
    <w:rsid w:val="00157901"/>
    <w:rPr>
      <w:i/>
      <w:iCs/>
      <w:color w:val="0F4761" w:themeColor="accent1" w:themeShade="BF"/>
    </w:rPr>
  </w:style>
  <w:style w:type="paragraph" w:styleId="Citationintense">
    <w:name w:val="Intense Quote"/>
    <w:basedOn w:val="Normal"/>
    <w:next w:val="Normal"/>
    <w:link w:val="CitationintenseCar"/>
    <w:uiPriority w:val="30"/>
    <w:qFormat/>
    <w:rsid w:val="001579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157901"/>
    <w:rPr>
      <w:i/>
      <w:iCs/>
      <w:color w:val="0F4761" w:themeColor="accent1" w:themeShade="BF"/>
    </w:rPr>
  </w:style>
  <w:style w:type="character" w:styleId="Rfrenceintense">
    <w:name w:val="Intense Reference"/>
    <w:basedOn w:val="Policepardfaut"/>
    <w:uiPriority w:val="32"/>
    <w:qFormat/>
    <w:rsid w:val="00157901"/>
    <w:rPr>
      <w:b/>
      <w:bCs/>
      <w:smallCaps/>
      <w:color w:val="0F4761" w:themeColor="accent1" w:themeShade="BF"/>
      <w:spacing w:val="5"/>
    </w:rPr>
  </w:style>
  <w:style w:type="paragraph" w:styleId="Corpsdetexte">
    <w:name w:val="Body Text"/>
    <w:basedOn w:val="Normal"/>
    <w:link w:val="CorpsdetexteCar"/>
    <w:rsid w:val="00C361AF"/>
    <w:pPr>
      <w:spacing w:after="120"/>
    </w:pPr>
  </w:style>
  <w:style w:type="character" w:customStyle="1" w:styleId="CorpsdetexteCar">
    <w:name w:val="Corps de texte Car"/>
    <w:basedOn w:val="Policepardfaut"/>
    <w:link w:val="Corpsdetexte"/>
    <w:rsid w:val="00C361AF"/>
    <w:rPr>
      <w:rFonts w:ascii="Times New Roman" w:eastAsia="Times New Roman" w:hAnsi="Times New Roman" w:cs="Times New Roman"/>
      <w:kern w:val="0"/>
      <w:lang w:val="fr-FR" w:eastAsia="fr-FR"/>
      <w14:ligatures w14:val="none"/>
    </w:rPr>
  </w:style>
  <w:style w:type="paragraph" w:styleId="En-tte">
    <w:name w:val="header"/>
    <w:basedOn w:val="Normal"/>
    <w:link w:val="En-tteCar"/>
    <w:uiPriority w:val="99"/>
    <w:unhideWhenUsed/>
    <w:rsid w:val="00D35985"/>
    <w:pPr>
      <w:tabs>
        <w:tab w:val="center" w:pos="4513"/>
        <w:tab w:val="right" w:pos="9026"/>
      </w:tabs>
    </w:pPr>
  </w:style>
  <w:style w:type="character" w:customStyle="1" w:styleId="En-tteCar">
    <w:name w:val="En-tête Car"/>
    <w:basedOn w:val="Policepardfaut"/>
    <w:link w:val="En-tte"/>
    <w:uiPriority w:val="99"/>
    <w:rsid w:val="00D35985"/>
    <w:rPr>
      <w:rFonts w:ascii="Times New Roman" w:eastAsia="Times New Roman" w:hAnsi="Times New Roman" w:cs="Times New Roman"/>
      <w:kern w:val="0"/>
      <w:lang w:val="fr-FR" w:eastAsia="fr-FR"/>
      <w14:ligatures w14:val="none"/>
    </w:rPr>
  </w:style>
  <w:style w:type="paragraph" w:styleId="Pieddepage">
    <w:name w:val="footer"/>
    <w:basedOn w:val="Normal"/>
    <w:link w:val="PieddepageCar"/>
    <w:uiPriority w:val="99"/>
    <w:unhideWhenUsed/>
    <w:rsid w:val="00D35985"/>
    <w:pPr>
      <w:tabs>
        <w:tab w:val="center" w:pos="4513"/>
        <w:tab w:val="right" w:pos="9026"/>
      </w:tabs>
    </w:pPr>
  </w:style>
  <w:style w:type="character" w:customStyle="1" w:styleId="PieddepageCar">
    <w:name w:val="Pied de page Car"/>
    <w:basedOn w:val="Policepardfaut"/>
    <w:link w:val="Pieddepage"/>
    <w:uiPriority w:val="99"/>
    <w:rsid w:val="00D35985"/>
    <w:rPr>
      <w:rFonts w:ascii="Times New Roman" w:eastAsia="Times New Roman" w:hAnsi="Times New Roman" w:cs="Times New Roman"/>
      <w:kern w:val="0"/>
      <w:lang w:val="fr-FR" w:eastAsia="fr-FR"/>
      <w14:ligatures w14:val="none"/>
    </w:rPr>
  </w:style>
  <w:style w:type="paragraph" w:styleId="Notedebasdepage">
    <w:name w:val="footnote text"/>
    <w:basedOn w:val="Normal"/>
    <w:link w:val="NotedebasdepageCar"/>
    <w:semiHidden/>
    <w:rsid w:val="00213BCE"/>
    <w:rPr>
      <w:sz w:val="20"/>
      <w:szCs w:val="20"/>
    </w:rPr>
  </w:style>
  <w:style w:type="character" w:customStyle="1" w:styleId="NotedebasdepageCar">
    <w:name w:val="Note de bas de page Car"/>
    <w:basedOn w:val="Policepardfaut"/>
    <w:link w:val="Notedebasdepage"/>
    <w:semiHidden/>
    <w:rsid w:val="00213BCE"/>
    <w:rPr>
      <w:rFonts w:ascii="Times New Roman" w:eastAsia="Times New Roman" w:hAnsi="Times New Roman" w:cs="Times New Roman"/>
      <w:kern w:val="0"/>
      <w:sz w:val="20"/>
      <w:szCs w:val="20"/>
      <w:lang w:val="fr-FR" w:eastAsia="fr-FR"/>
      <w14:ligatures w14:val="none"/>
    </w:rPr>
  </w:style>
  <w:style w:type="character" w:styleId="Lienhypertexte">
    <w:name w:val="Hyperlink"/>
    <w:basedOn w:val="Policepardfaut"/>
    <w:uiPriority w:val="99"/>
    <w:unhideWhenUsed/>
    <w:rsid w:val="004F7944"/>
    <w:rPr>
      <w:color w:val="467886" w:themeColor="hyperlink"/>
      <w:u w:val="single"/>
    </w:rPr>
  </w:style>
  <w:style w:type="character" w:styleId="Mentionnonrsolue">
    <w:name w:val="Unresolved Mention"/>
    <w:basedOn w:val="Policepardfaut"/>
    <w:uiPriority w:val="99"/>
    <w:semiHidden/>
    <w:unhideWhenUsed/>
    <w:rsid w:val="004F7944"/>
    <w:rPr>
      <w:color w:val="605E5C"/>
      <w:shd w:val="clear" w:color="auto" w:fill="E1DFDD"/>
    </w:rPr>
  </w:style>
  <w:style w:type="numbering" w:customStyle="1" w:styleId="CurrentList1">
    <w:name w:val="Current List1"/>
    <w:uiPriority w:val="99"/>
    <w:rsid w:val="00154AA9"/>
    <w:pPr>
      <w:numPr>
        <w:numId w:val="16"/>
      </w:numPr>
    </w:pPr>
  </w:style>
  <w:style w:type="paragraph" w:customStyle="1" w:styleId="Enum2">
    <w:name w:val="Enum 2"/>
    <w:basedOn w:val="Normal"/>
    <w:link w:val="Enum2Car"/>
    <w:rsid w:val="002C17B2"/>
    <w:pPr>
      <w:tabs>
        <w:tab w:val="left" w:pos="1701"/>
        <w:tab w:val="num" w:pos="3480"/>
      </w:tabs>
      <w:overflowPunct w:val="0"/>
      <w:autoSpaceDE w:val="0"/>
      <w:autoSpaceDN w:val="0"/>
      <w:adjustRightInd w:val="0"/>
      <w:spacing w:after="60"/>
      <w:ind w:left="3480" w:hanging="360"/>
      <w:jc w:val="both"/>
      <w:textAlignment w:val="baseline"/>
    </w:pPr>
    <w:rPr>
      <w:rFonts w:ascii="Verdana" w:hAnsi="Verdana"/>
      <w:sz w:val="20"/>
      <w:szCs w:val="20"/>
    </w:rPr>
  </w:style>
  <w:style w:type="character" w:customStyle="1" w:styleId="Enum2Car">
    <w:name w:val="Enum 2 Car"/>
    <w:link w:val="Enum2"/>
    <w:locked/>
    <w:rsid w:val="002C17B2"/>
    <w:rPr>
      <w:rFonts w:ascii="Verdana" w:eastAsia="Times New Roman" w:hAnsi="Verdana" w:cs="Times New Roman"/>
      <w:kern w:val="0"/>
      <w:sz w:val="20"/>
      <w:szCs w:val="20"/>
      <w:lang w:val="fr-FR" w:eastAsia="fr-FR"/>
      <w14:ligatures w14:val="none"/>
    </w:rPr>
  </w:style>
  <w:style w:type="paragraph" w:styleId="NormalWeb">
    <w:name w:val="Normal (Web)"/>
    <w:basedOn w:val="Normal"/>
    <w:uiPriority w:val="99"/>
    <w:unhideWhenUsed/>
    <w:rsid w:val="00157773"/>
    <w:pPr>
      <w:spacing w:before="100" w:beforeAutospacing="1" w:after="100" w:afterAutospacing="1"/>
    </w:pPr>
    <w:rPr>
      <w:lang w:val="fr-GA"/>
    </w:rPr>
  </w:style>
  <w:style w:type="paragraph" w:styleId="Listepuces">
    <w:name w:val="List Bullet"/>
    <w:basedOn w:val="Normal"/>
    <w:uiPriority w:val="99"/>
    <w:unhideWhenUsed/>
    <w:rsid w:val="000C1DC2"/>
    <w:pPr>
      <w:numPr>
        <w:numId w:val="38"/>
      </w:numPr>
      <w:spacing w:after="200" w:line="276" w:lineRule="auto"/>
      <w:contextualSpacing/>
    </w:pPr>
    <w:rPr>
      <w:rFonts w:asciiTheme="minorHAnsi" w:eastAsiaTheme="minorEastAsia" w:hAnsiTheme="minorHAnsi" w:cstheme="minorBidi"/>
      <w:sz w:val="22"/>
      <w:szCs w:val="22"/>
      <w:lang w:val="en-US" w:eastAsia="en-US"/>
    </w:rPr>
  </w:style>
  <w:style w:type="character" w:styleId="lev">
    <w:name w:val="Strong"/>
    <w:basedOn w:val="Policepardfaut"/>
    <w:uiPriority w:val="22"/>
    <w:qFormat/>
    <w:rsid w:val="00801837"/>
    <w:rPr>
      <w:b/>
      <w:bCs/>
    </w:rPr>
  </w:style>
  <w:style w:type="paragraph" w:styleId="Rvision">
    <w:name w:val="Revision"/>
    <w:hidden/>
    <w:uiPriority w:val="99"/>
    <w:semiHidden/>
    <w:rsid w:val="00347FC6"/>
    <w:rPr>
      <w:rFonts w:ascii="Times New Roman" w:eastAsia="Times New Roman" w:hAnsi="Times New Roman" w:cs="Times New Roman"/>
      <w:kern w:val="0"/>
      <w:lang w:val="fr-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5551">
      <w:bodyDiv w:val="1"/>
      <w:marLeft w:val="0"/>
      <w:marRight w:val="0"/>
      <w:marTop w:val="0"/>
      <w:marBottom w:val="0"/>
      <w:divBdr>
        <w:top w:val="none" w:sz="0" w:space="0" w:color="auto"/>
        <w:left w:val="none" w:sz="0" w:space="0" w:color="auto"/>
        <w:bottom w:val="none" w:sz="0" w:space="0" w:color="auto"/>
        <w:right w:val="none" w:sz="0" w:space="0" w:color="auto"/>
      </w:divBdr>
    </w:div>
    <w:div w:id="58672767">
      <w:bodyDiv w:val="1"/>
      <w:marLeft w:val="0"/>
      <w:marRight w:val="0"/>
      <w:marTop w:val="0"/>
      <w:marBottom w:val="0"/>
      <w:divBdr>
        <w:top w:val="none" w:sz="0" w:space="0" w:color="auto"/>
        <w:left w:val="none" w:sz="0" w:space="0" w:color="auto"/>
        <w:bottom w:val="none" w:sz="0" w:space="0" w:color="auto"/>
        <w:right w:val="none" w:sz="0" w:space="0" w:color="auto"/>
      </w:divBdr>
    </w:div>
    <w:div w:id="244850462">
      <w:bodyDiv w:val="1"/>
      <w:marLeft w:val="0"/>
      <w:marRight w:val="0"/>
      <w:marTop w:val="0"/>
      <w:marBottom w:val="0"/>
      <w:divBdr>
        <w:top w:val="none" w:sz="0" w:space="0" w:color="auto"/>
        <w:left w:val="none" w:sz="0" w:space="0" w:color="auto"/>
        <w:bottom w:val="none" w:sz="0" w:space="0" w:color="auto"/>
        <w:right w:val="none" w:sz="0" w:space="0" w:color="auto"/>
      </w:divBdr>
    </w:div>
    <w:div w:id="261423731">
      <w:bodyDiv w:val="1"/>
      <w:marLeft w:val="0"/>
      <w:marRight w:val="0"/>
      <w:marTop w:val="0"/>
      <w:marBottom w:val="0"/>
      <w:divBdr>
        <w:top w:val="none" w:sz="0" w:space="0" w:color="auto"/>
        <w:left w:val="none" w:sz="0" w:space="0" w:color="auto"/>
        <w:bottom w:val="none" w:sz="0" w:space="0" w:color="auto"/>
        <w:right w:val="none" w:sz="0" w:space="0" w:color="auto"/>
      </w:divBdr>
    </w:div>
    <w:div w:id="363292832">
      <w:bodyDiv w:val="1"/>
      <w:marLeft w:val="0"/>
      <w:marRight w:val="0"/>
      <w:marTop w:val="0"/>
      <w:marBottom w:val="0"/>
      <w:divBdr>
        <w:top w:val="none" w:sz="0" w:space="0" w:color="auto"/>
        <w:left w:val="none" w:sz="0" w:space="0" w:color="auto"/>
        <w:bottom w:val="none" w:sz="0" w:space="0" w:color="auto"/>
        <w:right w:val="none" w:sz="0" w:space="0" w:color="auto"/>
      </w:divBdr>
    </w:div>
    <w:div w:id="495806957">
      <w:bodyDiv w:val="1"/>
      <w:marLeft w:val="0"/>
      <w:marRight w:val="0"/>
      <w:marTop w:val="0"/>
      <w:marBottom w:val="0"/>
      <w:divBdr>
        <w:top w:val="none" w:sz="0" w:space="0" w:color="auto"/>
        <w:left w:val="none" w:sz="0" w:space="0" w:color="auto"/>
        <w:bottom w:val="none" w:sz="0" w:space="0" w:color="auto"/>
        <w:right w:val="none" w:sz="0" w:space="0" w:color="auto"/>
      </w:divBdr>
    </w:div>
    <w:div w:id="517084360">
      <w:bodyDiv w:val="1"/>
      <w:marLeft w:val="0"/>
      <w:marRight w:val="0"/>
      <w:marTop w:val="0"/>
      <w:marBottom w:val="0"/>
      <w:divBdr>
        <w:top w:val="none" w:sz="0" w:space="0" w:color="auto"/>
        <w:left w:val="none" w:sz="0" w:space="0" w:color="auto"/>
        <w:bottom w:val="none" w:sz="0" w:space="0" w:color="auto"/>
        <w:right w:val="none" w:sz="0" w:space="0" w:color="auto"/>
      </w:divBdr>
    </w:div>
    <w:div w:id="532815632">
      <w:bodyDiv w:val="1"/>
      <w:marLeft w:val="0"/>
      <w:marRight w:val="0"/>
      <w:marTop w:val="0"/>
      <w:marBottom w:val="0"/>
      <w:divBdr>
        <w:top w:val="none" w:sz="0" w:space="0" w:color="auto"/>
        <w:left w:val="none" w:sz="0" w:space="0" w:color="auto"/>
        <w:bottom w:val="none" w:sz="0" w:space="0" w:color="auto"/>
        <w:right w:val="none" w:sz="0" w:space="0" w:color="auto"/>
      </w:divBdr>
    </w:div>
    <w:div w:id="603805116">
      <w:bodyDiv w:val="1"/>
      <w:marLeft w:val="0"/>
      <w:marRight w:val="0"/>
      <w:marTop w:val="0"/>
      <w:marBottom w:val="0"/>
      <w:divBdr>
        <w:top w:val="none" w:sz="0" w:space="0" w:color="auto"/>
        <w:left w:val="none" w:sz="0" w:space="0" w:color="auto"/>
        <w:bottom w:val="none" w:sz="0" w:space="0" w:color="auto"/>
        <w:right w:val="none" w:sz="0" w:space="0" w:color="auto"/>
      </w:divBdr>
      <w:divsChild>
        <w:div w:id="408423749">
          <w:marLeft w:val="0"/>
          <w:marRight w:val="0"/>
          <w:marTop w:val="0"/>
          <w:marBottom w:val="0"/>
          <w:divBdr>
            <w:top w:val="none" w:sz="0" w:space="0" w:color="auto"/>
            <w:left w:val="none" w:sz="0" w:space="0" w:color="auto"/>
            <w:bottom w:val="none" w:sz="0" w:space="0" w:color="auto"/>
            <w:right w:val="none" w:sz="0" w:space="0" w:color="auto"/>
          </w:divBdr>
          <w:divsChild>
            <w:div w:id="1038168478">
              <w:marLeft w:val="0"/>
              <w:marRight w:val="0"/>
              <w:marTop w:val="0"/>
              <w:marBottom w:val="0"/>
              <w:divBdr>
                <w:top w:val="none" w:sz="0" w:space="0" w:color="auto"/>
                <w:left w:val="none" w:sz="0" w:space="0" w:color="auto"/>
                <w:bottom w:val="none" w:sz="0" w:space="0" w:color="auto"/>
                <w:right w:val="none" w:sz="0" w:space="0" w:color="auto"/>
              </w:divBdr>
              <w:divsChild>
                <w:div w:id="112893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93820">
      <w:bodyDiv w:val="1"/>
      <w:marLeft w:val="0"/>
      <w:marRight w:val="0"/>
      <w:marTop w:val="0"/>
      <w:marBottom w:val="0"/>
      <w:divBdr>
        <w:top w:val="none" w:sz="0" w:space="0" w:color="auto"/>
        <w:left w:val="none" w:sz="0" w:space="0" w:color="auto"/>
        <w:bottom w:val="none" w:sz="0" w:space="0" w:color="auto"/>
        <w:right w:val="none" w:sz="0" w:space="0" w:color="auto"/>
      </w:divBdr>
    </w:div>
    <w:div w:id="800344344">
      <w:bodyDiv w:val="1"/>
      <w:marLeft w:val="0"/>
      <w:marRight w:val="0"/>
      <w:marTop w:val="0"/>
      <w:marBottom w:val="0"/>
      <w:divBdr>
        <w:top w:val="none" w:sz="0" w:space="0" w:color="auto"/>
        <w:left w:val="none" w:sz="0" w:space="0" w:color="auto"/>
        <w:bottom w:val="none" w:sz="0" w:space="0" w:color="auto"/>
        <w:right w:val="none" w:sz="0" w:space="0" w:color="auto"/>
      </w:divBdr>
    </w:div>
    <w:div w:id="842859153">
      <w:bodyDiv w:val="1"/>
      <w:marLeft w:val="0"/>
      <w:marRight w:val="0"/>
      <w:marTop w:val="0"/>
      <w:marBottom w:val="0"/>
      <w:divBdr>
        <w:top w:val="none" w:sz="0" w:space="0" w:color="auto"/>
        <w:left w:val="none" w:sz="0" w:space="0" w:color="auto"/>
        <w:bottom w:val="none" w:sz="0" w:space="0" w:color="auto"/>
        <w:right w:val="none" w:sz="0" w:space="0" w:color="auto"/>
      </w:divBdr>
    </w:div>
    <w:div w:id="1309751214">
      <w:bodyDiv w:val="1"/>
      <w:marLeft w:val="0"/>
      <w:marRight w:val="0"/>
      <w:marTop w:val="0"/>
      <w:marBottom w:val="0"/>
      <w:divBdr>
        <w:top w:val="none" w:sz="0" w:space="0" w:color="auto"/>
        <w:left w:val="none" w:sz="0" w:space="0" w:color="auto"/>
        <w:bottom w:val="none" w:sz="0" w:space="0" w:color="auto"/>
        <w:right w:val="none" w:sz="0" w:space="0" w:color="auto"/>
      </w:divBdr>
    </w:div>
    <w:div w:id="1322076321">
      <w:bodyDiv w:val="1"/>
      <w:marLeft w:val="0"/>
      <w:marRight w:val="0"/>
      <w:marTop w:val="0"/>
      <w:marBottom w:val="0"/>
      <w:divBdr>
        <w:top w:val="none" w:sz="0" w:space="0" w:color="auto"/>
        <w:left w:val="none" w:sz="0" w:space="0" w:color="auto"/>
        <w:bottom w:val="none" w:sz="0" w:space="0" w:color="auto"/>
        <w:right w:val="none" w:sz="0" w:space="0" w:color="auto"/>
      </w:divBdr>
    </w:div>
    <w:div w:id="1338464270">
      <w:bodyDiv w:val="1"/>
      <w:marLeft w:val="0"/>
      <w:marRight w:val="0"/>
      <w:marTop w:val="0"/>
      <w:marBottom w:val="0"/>
      <w:divBdr>
        <w:top w:val="none" w:sz="0" w:space="0" w:color="auto"/>
        <w:left w:val="none" w:sz="0" w:space="0" w:color="auto"/>
        <w:bottom w:val="none" w:sz="0" w:space="0" w:color="auto"/>
        <w:right w:val="none" w:sz="0" w:space="0" w:color="auto"/>
      </w:divBdr>
    </w:div>
    <w:div w:id="1641376746">
      <w:bodyDiv w:val="1"/>
      <w:marLeft w:val="0"/>
      <w:marRight w:val="0"/>
      <w:marTop w:val="0"/>
      <w:marBottom w:val="0"/>
      <w:divBdr>
        <w:top w:val="none" w:sz="0" w:space="0" w:color="auto"/>
        <w:left w:val="none" w:sz="0" w:space="0" w:color="auto"/>
        <w:bottom w:val="none" w:sz="0" w:space="0" w:color="auto"/>
        <w:right w:val="none" w:sz="0" w:space="0" w:color="auto"/>
      </w:divBdr>
    </w:div>
    <w:div w:id="1665742223">
      <w:bodyDiv w:val="1"/>
      <w:marLeft w:val="0"/>
      <w:marRight w:val="0"/>
      <w:marTop w:val="0"/>
      <w:marBottom w:val="0"/>
      <w:divBdr>
        <w:top w:val="none" w:sz="0" w:space="0" w:color="auto"/>
        <w:left w:val="none" w:sz="0" w:space="0" w:color="auto"/>
        <w:bottom w:val="none" w:sz="0" w:space="0" w:color="auto"/>
        <w:right w:val="none" w:sz="0" w:space="0" w:color="auto"/>
      </w:divBdr>
    </w:div>
    <w:div w:id="1846557595">
      <w:bodyDiv w:val="1"/>
      <w:marLeft w:val="0"/>
      <w:marRight w:val="0"/>
      <w:marTop w:val="0"/>
      <w:marBottom w:val="0"/>
      <w:divBdr>
        <w:top w:val="none" w:sz="0" w:space="0" w:color="auto"/>
        <w:left w:val="none" w:sz="0" w:space="0" w:color="auto"/>
        <w:bottom w:val="none" w:sz="0" w:space="0" w:color="auto"/>
        <w:right w:val="none" w:sz="0" w:space="0" w:color="auto"/>
      </w:divBdr>
    </w:div>
    <w:div w:id="2051345486">
      <w:bodyDiv w:val="1"/>
      <w:marLeft w:val="0"/>
      <w:marRight w:val="0"/>
      <w:marTop w:val="0"/>
      <w:marBottom w:val="0"/>
      <w:divBdr>
        <w:top w:val="none" w:sz="0" w:space="0" w:color="auto"/>
        <w:left w:val="none" w:sz="0" w:space="0" w:color="auto"/>
        <w:bottom w:val="none" w:sz="0" w:space="0" w:color="auto"/>
        <w:right w:val="none" w:sz="0" w:space="0" w:color="auto"/>
      </w:divBdr>
      <w:divsChild>
        <w:div w:id="1302660920">
          <w:marLeft w:val="0"/>
          <w:marRight w:val="0"/>
          <w:marTop w:val="0"/>
          <w:marBottom w:val="0"/>
          <w:divBdr>
            <w:top w:val="none" w:sz="0" w:space="0" w:color="auto"/>
            <w:left w:val="none" w:sz="0" w:space="0" w:color="auto"/>
            <w:bottom w:val="none" w:sz="0" w:space="0" w:color="auto"/>
            <w:right w:val="none" w:sz="0" w:space="0" w:color="auto"/>
          </w:divBdr>
          <w:divsChild>
            <w:div w:id="1472019198">
              <w:marLeft w:val="0"/>
              <w:marRight w:val="0"/>
              <w:marTop w:val="0"/>
              <w:marBottom w:val="0"/>
              <w:divBdr>
                <w:top w:val="none" w:sz="0" w:space="0" w:color="auto"/>
                <w:left w:val="none" w:sz="0" w:space="0" w:color="auto"/>
                <w:bottom w:val="none" w:sz="0" w:space="0" w:color="auto"/>
                <w:right w:val="none" w:sz="0" w:space="0" w:color="auto"/>
              </w:divBdr>
              <w:divsChild>
                <w:div w:id="5681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4336</Words>
  <Characters>23851</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Mbela</dc:creator>
  <cp:keywords/>
  <dc:description/>
  <cp:lastModifiedBy>Support IT FRATEL</cp:lastModifiedBy>
  <cp:revision>3</cp:revision>
  <dcterms:created xsi:type="dcterms:W3CDTF">2025-06-20T07:12:00Z</dcterms:created>
  <dcterms:modified xsi:type="dcterms:W3CDTF">2025-06-22T23:04:00Z</dcterms:modified>
</cp:coreProperties>
</file>